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A537B2" w14:textId="77777777" w:rsidR="0070154C" w:rsidRDefault="0070154C" w:rsidP="00B16292">
      <w:pPr>
        <w:spacing w:line="480" w:lineRule="auto"/>
        <w:jc w:val="center"/>
        <w:rPr>
          <w:b/>
        </w:rPr>
      </w:pPr>
    </w:p>
    <w:p w14:paraId="6C56992E" w14:textId="77777777" w:rsidR="009C1769" w:rsidRDefault="009C1769" w:rsidP="00B16292">
      <w:pPr>
        <w:spacing w:line="480" w:lineRule="auto"/>
        <w:jc w:val="center"/>
        <w:rPr>
          <w:b/>
        </w:rPr>
      </w:pPr>
    </w:p>
    <w:p w14:paraId="513F5AAB" w14:textId="77777777" w:rsidR="009C1769" w:rsidRDefault="009C1769" w:rsidP="00B16292">
      <w:pPr>
        <w:spacing w:line="480" w:lineRule="auto"/>
        <w:jc w:val="center"/>
        <w:rPr>
          <w:b/>
        </w:rPr>
      </w:pPr>
    </w:p>
    <w:p w14:paraId="06862DC3" w14:textId="77777777" w:rsidR="009C1769" w:rsidRDefault="009C1769" w:rsidP="00B16292">
      <w:pPr>
        <w:spacing w:line="480" w:lineRule="auto"/>
        <w:jc w:val="center"/>
        <w:rPr>
          <w:b/>
        </w:rPr>
      </w:pPr>
    </w:p>
    <w:p w14:paraId="64964AEF" w14:textId="77777777" w:rsidR="00546CB9" w:rsidRDefault="00546CB9" w:rsidP="00B16292">
      <w:pPr>
        <w:spacing w:line="480" w:lineRule="auto"/>
        <w:jc w:val="center"/>
        <w:rPr>
          <w:b/>
        </w:rPr>
      </w:pPr>
    </w:p>
    <w:p w14:paraId="74C59C65" w14:textId="1B22A065" w:rsidR="005F3ABC" w:rsidRPr="004F3934" w:rsidRDefault="005F3ABC" w:rsidP="005F3ABC">
      <w:pPr>
        <w:spacing w:line="480" w:lineRule="auto"/>
        <w:jc w:val="center"/>
      </w:pPr>
      <w:r w:rsidRPr="00463B46">
        <w:rPr>
          <w:highlight w:val="yellow"/>
        </w:rPr>
        <w:t>Working title:</w:t>
      </w:r>
      <w:r>
        <w:t xml:space="preserve"> </w:t>
      </w:r>
      <w:r w:rsidR="00234B2A">
        <w:t>Feature-based Attention and Reward: Insights from Steady-state Visually Evoked P</w:t>
      </w:r>
      <w:r w:rsidR="0047282E">
        <w:t>otentials</w:t>
      </w:r>
    </w:p>
    <w:p w14:paraId="455F6015" w14:textId="77777777" w:rsidR="00234B2A" w:rsidRDefault="00234B2A" w:rsidP="005F3ABC">
      <w:pPr>
        <w:spacing w:line="480" w:lineRule="auto"/>
        <w:jc w:val="center"/>
      </w:pPr>
    </w:p>
    <w:p w14:paraId="18625D64" w14:textId="240094F6" w:rsidR="005F3ABC" w:rsidRPr="00014B1F" w:rsidRDefault="005F3ABC" w:rsidP="005F3ABC">
      <w:pPr>
        <w:spacing w:line="480" w:lineRule="auto"/>
        <w:jc w:val="center"/>
        <w:rPr>
          <w:vertAlign w:val="superscript"/>
          <w:lang w:val="nl-BE"/>
        </w:rPr>
      </w:pPr>
      <w:r w:rsidRPr="00014B1F">
        <w:rPr>
          <w:lang w:val="nl-BE"/>
        </w:rPr>
        <w:t>Ivan Grahek</w:t>
      </w:r>
      <w:r w:rsidR="0047282E" w:rsidRPr="00014B1F">
        <w:rPr>
          <w:vertAlign w:val="superscript"/>
          <w:lang w:val="nl-BE"/>
        </w:rPr>
        <w:t>1+*</w:t>
      </w:r>
      <w:r w:rsidR="0047282E" w:rsidRPr="00014B1F">
        <w:rPr>
          <w:lang w:val="nl-BE"/>
        </w:rPr>
        <w:t>, Antonio Schettino</w:t>
      </w:r>
      <w:r w:rsidR="0047282E" w:rsidRPr="00014B1F">
        <w:rPr>
          <w:vertAlign w:val="superscript"/>
          <w:lang w:val="nl-BE"/>
        </w:rPr>
        <w:t>1+</w:t>
      </w:r>
      <w:r w:rsidRPr="00014B1F">
        <w:rPr>
          <w:lang w:val="nl-BE"/>
        </w:rPr>
        <w:t xml:space="preserve">, </w:t>
      </w:r>
      <w:r w:rsidR="0047282E" w:rsidRPr="00014B1F">
        <w:rPr>
          <w:lang w:val="nl-BE"/>
        </w:rPr>
        <w:t>Gilles Pourtois</w:t>
      </w:r>
      <w:r w:rsidR="0047282E" w:rsidRPr="00014B1F">
        <w:rPr>
          <w:vertAlign w:val="superscript"/>
          <w:lang w:val="nl-BE"/>
        </w:rPr>
        <w:t>1</w:t>
      </w:r>
      <w:r w:rsidRPr="00014B1F">
        <w:rPr>
          <w:lang w:val="nl-BE"/>
        </w:rPr>
        <w:t>, Ernst H.W. Koster</w:t>
      </w:r>
      <w:r w:rsidRPr="00014B1F">
        <w:rPr>
          <w:vertAlign w:val="superscript"/>
          <w:lang w:val="nl-BE"/>
        </w:rPr>
        <w:t>1</w:t>
      </w:r>
      <w:r w:rsidR="0047282E" w:rsidRPr="00014B1F">
        <w:rPr>
          <w:lang w:val="nl-BE"/>
        </w:rPr>
        <w:t xml:space="preserve">, &amp; </w:t>
      </w:r>
      <w:proofErr w:type="spellStart"/>
      <w:r w:rsidR="0047282E" w:rsidRPr="00014B1F">
        <w:rPr>
          <w:lang w:val="nl-BE"/>
        </w:rPr>
        <w:t>Søren</w:t>
      </w:r>
      <w:proofErr w:type="spellEnd"/>
      <w:r w:rsidR="0047282E" w:rsidRPr="00014B1F">
        <w:rPr>
          <w:lang w:val="nl-BE"/>
        </w:rPr>
        <w:t xml:space="preserve"> K. Andersen</w:t>
      </w:r>
      <w:r w:rsidR="0047282E" w:rsidRPr="00014B1F">
        <w:rPr>
          <w:vertAlign w:val="superscript"/>
          <w:lang w:val="nl-BE"/>
        </w:rPr>
        <w:t>2</w:t>
      </w:r>
    </w:p>
    <w:p w14:paraId="10A59581" w14:textId="77777777" w:rsidR="005F3ABC" w:rsidRPr="00014B1F" w:rsidRDefault="005F3ABC" w:rsidP="005F3ABC">
      <w:pPr>
        <w:spacing w:after="0" w:line="480" w:lineRule="auto"/>
        <w:jc w:val="center"/>
        <w:rPr>
          <w:vertAlign w:val="superscript"/>
          <w:lang w:val="nl-BE"/>
        </w:rPr>
      </w:pPr>
    </w:p>
    <w:p w14:paraId="3B6536FA" w14:textId="77777777" w:rsidR="005F3ABC" w:rsidRDefault="005F3ABC" w:rsidP="005F3ABC">
      <w:pPr>
        <w:pStyle w:val="ListParagraph"/>
        <w:numPr>
          <w:ilvl w:val="0"/>
          <w:numId w:val="23"/>
        </w:numPr>
        <w:spacing w:after="0" w:line="480" w:lineRule="auto"/>
        <w:rPr>
          <w:i/>
        </w:rPr>
      </w:pPr>
      <w:r w:rsidRPr="004F3934">
        <w:rPr>
          <w:i/>
        </w:rPr>
        <w:t xml:space="preserve">Department of Experimental Clinical and Health Psychology, Ghent University, Henri </w:t>
      </w:r>
      <w:proofErr w:type="spellStart"/>
      <w:r w:rsidRPr="004F3934">
        <w:rPr>
          <w:i/>
        </w:rPr>
        <w:t>Dunantlaan</w:t>
      </w:r>
      <w:proofErr w:type="spellEnd"/>
      <w:r w:rsidRPr="004F3934">
        <w:rPr>
          <w:i/>
        </w:rPr>
        <w:t xml:space="preserve"> 2, B-9000, Ghent, Belgium</w:t>
      </w:r>
    </w:p>
    <w:p w14:paraId="18BF8549" w14:textId="737213F1" w:rsidR="005F3ABC" w:rsidRPr="009508C9" w:rsidRDefault="009508C9" w:rsidP="009508C9">
      <w:pPr>
        <w:pStyle w:val="ListParagraph"/>
        <w:numPr>
          <w:ilvl w:val="0"/>
          <w:numId w:val="23"/>
        </w:numPr>
        <w:spacing w:after="0" w:line="480" w:lineRule="auto"/>
        <w:rPr>
          <w:i/>
        </w:rPr>
      </w:pPr>
      <w:r w:rsidRPr="009508C9">
        <w:rPr>
          <w:i/>
        </w:rPr>
        <w:t xml:space="preserve">School of Psychology, University of Aberdeen, William Guild Building, Aberdeen, AB24 3FX, United Kingdom </w:t>
      </w:r>
    </w:p>
    <w:p w14:paraId="06690735" w14:textId="77777777" w:rsidR="00546CB9" w:rsidRPr="006012E6" w:rsidRDefault="00546CB9" w:rsidP="006012E6">
      <w:pPr>
        <w:pStyle w:val="ListParagraph"/>
        <w:spacing w:after="0" w:line="480" w:lineRule="auto"/>
        <w:rPr>
          <w:b/>
        </w:rPr>
      </w:pPr>
    </w:p>
    <w:p w14:paraId="793E5DDA" w14:textId="77777777" w:rsidR="00AB4F3E" w:rsidRDefault="00AB4F3E"/>
    <w:p w14:paraId="7A73ED13" w14:textId="77777777" w:rsidR="009508C9" w:rsidRDefault="009508C9"/>
    <w:p w14:paraId="4C5ADABA" w14:textId="77777777" w:rsidR="009508C9" w:rsidRDefault="009508C9"/>
    <w:p w14:paraId="76F5E0BD" w14:textId="77777777" w:rsidR="00234B2A" w:rsidRDefault="00234B2A"/>
    <w:p w14:paraId="51BBAE11" w14:textId="77777777" w:rsidR="00234B2A" w:rsidRDefault="00234B2A"/>
    <w:p w14:paraId="5485EFE7" w14:textId="77777777" w:rsidR="009508C9" w:rsidRDefault="009508C9">
      <w:pPr>
        <w:rPr>
          <w:b/>
        </w:rPr>
      </w:pPr>
    </w:p>
    <w:p w14:paraId="68A35A8C" w14:textId="77777777" w:rsidR="00546CB9" w:rsidRDefault="00F50A4B" w:rsidP="003E5AB6">
      <w:pPr>
        <w:pStyle w:val="Heading1"/>
        <w:spacing w:before="0"/>
      </w:pPr>
      <w:r w:rsidRPr="00F50A4B">
        <w:lastRenderedPageBreak/>
        <w:t>Abstract</w:t>
      </w:r>
    </w:p>
    <w:p w14:paraId="7A9403DE" w14:textId="77777777" w:rsidR="00C75204" w:rsidRPr="00C75204" w:rsidRDefault="00C75204" w:rsidP="00C75204"/>
    <w:p w14:paraId="11E88A9B" w14:textId="5EC52A73" w:rsidR="00180A9B" w:rsidRPr="00180A9B" w:rsidRDefault="00180A9B" w:rsidP="00180A9B">
      <w:pPr>
        <w:spacing w:line="480" w:lineRule="auto"/>
        <w:jc w:val="both"/>
      </w:pPr>
      <w:r>
        <w:t xml:space="preserve">Selective attention is thought to prioritize object features related to high rewards by increasing their saliency and decreasing the saliency of other features. This mechanism is proposed to be linked to the activity of the visual cortex. Electrophysiological studies have provided support for this account, but have focused on transient attention and neural activity when either high or low-rewarded feature is present. In this study we investigated the influence of reward presence and magnitude on the allocation of sustained feature-based attention using steady-state visual evoked potentials (SSVEPs). SSVEPs represent oscillatory responses of the visual cortex and allow for tracking of simultaneous allocation of attention toward multiple features. We recorded a 64-channel EEG in 40 participants while they completed the Random Dot Kinematogram task. Dots of two colors were tagged with different frequencies. On each trial participants were instructed to attend one of the colors and detect coherent movements. After the first block (baseline), participants were informed that they could earn rewards (training), and that the two colors were paired with high or low probability of earning a reward. In the third block (test) participants could not earn any rewards. Participants were faster and more accurate in the training and test blocks compared to baseline. No effect of reward magnitude on behavior was found. SSVEP amplitudes were increased for attended compared to unattended color. The amplitudes were decreased in training compared to baseline and test blocks. While the amplitude of the high-reward color remained the same across the blocks, the amplitude of the low-reward color was reduced in the training block. These results provide first evidence that SSVEPs can be used to detect the influence of rewards on feature-based sustained attention. Also, they provide an insight into the dynamics and trade-offs related to processing of features linked to different reward magnitudes. </w:t>
      </w:r>
    </w:p>
    <w:p w14:paraId="49331D60" w14:textId="30CD2DD6" w:rsidR="00014B1F" w:rsidRDefault="006B7FEC" w:rsidP="00EF0F5E">
      <w:pPr>
        <w:spacing w:line="480" w:lineRule="auto"/>
        <w:jc w:val="both"/>
      </w:pPr>
      <w:r>
        <w:lastRenderedPageBreak/>
        <w:t xml:space="preserve">Keywords: </w:t>
      </w:r>
      <w:r w:rsidR="009508C9">
        <w:t>attention</w:t>
      </w:r>
      <w:r>
        <w:t>;</w:t>
      </w:r>
      <w:r w:rsidR="00F00059">
        <w:t xml:space="preserve"> </w:t>
      </w:r>
      <w:r w:rsidR="009508C9">
        <w:t>EEG; feature-based attention; reward; motivation; steady-state visually evoked potentials; frequency tagging</w:t>
      </w:r>
      <w:r w:rsidR="00014B1F">
        <w:t xml:space="preserve">  </w:t>
      </w:r>
    </w:p>
    <w:p w14:paraId="64554A6C" w14:textId="11D2340C" w:rsidR="00EF0F5E" w:rsidRDefault="00042B55" w:rsidP="003E5AB6">
      <w:pPr>
        <w:pStyle w:val="Heading1"/>
        <w:spacing w:before="0"/>
      </w:pPr>
      <w:r w:rsidRPr="00E21032">
        <w:t>Introduction</w:t>
      </w:r>
    </w:p>
    <w:p w14:paraId="4823736C" w14:textId="77777777" w:rsidR="00014B1F" w:rsidRPr="00014B1F" w:rsidRDefault="00014B1F" w:rsidP="00014B1F"/>
    <w:p w14:paraId="7FF8EFA3" w14:textId="7A80F9D0" w:rsidR="0098037D" w:rsidRDefault="00B035F3" w:rsidP="00A733BB">
      <w:pPr>
        <w:spacing w:line="480" w:lineRule="auto"/>
        <w:jc w:val="both"/>
      </w:pPr>
      <w:r>
        <w:tab/>
      </w:r>
      <w:r w:rsidR="007F65AA">
        <w:t>Given the limited processing capacity, selective attention is crucial in choosing which stimuli will be processed</w:t>
      </w:r>
      <w:r w:rsidR="00293801">
        <w:t xml:space="preserve"> </w:t>
      </w:r>
      <w:r w:rsidR="00293801">
        <w:fldChar w:fldCharType="begin" w:fldLock="1"/>
      </w:r>
      <w:r w:rsidR="00B1021D">
        <w:instrText>ADDIN CSL_CITATION {"citationItems":[{"id":"ITEM-1","itemData":{"DOI":"10.1146/annurev.psych.093008.100427","ISBN":"1545-2085 (Electronic)\\n0066-4308 (Linking)","ISSN":"0066-4308","PMID":"19575619","abstract":"Attention is a core property of all perceptual and cognitive operations. Given limited capacity to process competing options, attentional mechanisms select, modulate, and sustain focus on information most relevant for behavior. A significant problem, however, is that attention is so ubiquitous that it is unwieldy to study. We propose a taxonomy based on the types of information that attention operates over—the targets of attention. At the broadest level, the taxonomy distinguishes between external attention and internal attention. External attention refers to the selection and modulation of sensory information. External attention selects locations in space, points in time, or modality-specific input. Such perceptual attention can also select features defined across any of these dimensions, or object representations that integrate over space, time, and modality. Internal attention refers to the selection, modulation, and maintenance of internally generated information, such as task rules, responses, long-t...","author":[{"dropping-particle":"","family":"Chun","given":"Marvin M.","non-dropping-particle":"","parse-names":false,"suffix":""},{"dropping-particle":"","family":"Golomb","given":"Julie D.","non-dropping-particle":"","parse-names":false,"suffix":""},{"dropping-particle":"","family":"Turk-Browne","given":"Nicholas B.","non-dropping-particle":"","parse-names":false,"suffix":""}],"container-title":"Annual Review of Psychology","id":"ITEM-1","issue":"1","issued":{"date-parts":[["2011"]]},"page":"73-101","title":"A Taxonomy of External and Internal Attention","type":"article-journal","volume":"62"},"uris":["http://www.mendeley.com/documents/?uuid=5e4f19ef-76d4-4ce3-86b1-193c5d86c134"]},{"id":"ITEM-2","itemData":{"DOI":"10.1146/annurev.ne.18.030195.001205","ISBN":"0147-006X (Print) 0147-006X (Linking)","ISSN":"0147-006X","PMID":"7605061","abstract":"The two basic phenomena that define the problem of visual attention can be illustrated in a simple example. Consider the arrays shown in each panel of Figure 1. In a typical experiment, before the arrays were presented, subjects would be asked to report letters ... \\n","author":[{"dropping-particle":"","family":"Desimone","given":"R.","non-dropping-particle":"","parse-names":false,"suffix":""},{"dropping-particle":"","family":"Duncan","given":"J.","non-dropping-particle":"","parse-names":false,"suffix":""}],"container-title":"Annual Review of Neuroscience","id":"ITEM-2","issue":"1","issued":{"date-parts":[["1995"]]},"page":"193-222","title":"Neural Mechanisms of Selective Visual","type":"article-journal","volume":"18"},"uris":["http://www.mendeley.com/documents/?uuid=7a17877d-9453-418b-8eb0-98ee5053647a"]}],"mendeley":{"formattedCitation":"(Chun, Golomb, &amp; Turk-Browne, 2011; Desimone &amp; Duncan, 1995)","plainTextFormattedCitation":"(Chun, Golomb, &amp; Turk-Browne, 2011; Desimone &amp; Duncan, 1995)","previouslyFormattedCitation":"(Chun, Golomb, &amp; Turk-Browne, 2011; Desimone &amp; Duncan, 1995)"},"properties":{"noteIndex":0},"schema":"https://github.com/citation-style-language/schema/raw/master/csl-citation.json"}</w:instrText>
      </w:r>
      <w:r w:rsidR="00293801">
        <w:fldChar w:fldCharType="separate"/>
      </w:r>
      <w:r w:rsidR="008C257C" w:rsidRPr="008C257C">
        <w:rPr>
          <w:noProof/>
        </w:rPr>
        <w:t>(Chun, Golomb, &amp; Turk-Browne, 2011; Desimone &amp; Duncan, 1995)</w:t>
      </w:r>
      <w:r w:rsidR="00293801">
        <w:fldChar w:fldCharType="end"/>
      </w:r>
      <w:r w:rsidR="007F65AA">
        <w:t xml:space="preserve">. </w:t>
      </w:r>
      <w:r w:rsidR="00681D72">
        <w:t>Visual s</w:t>
      </w:r>
      <w:r w:rsidR="00293801">
        <w:t>elective attention</w:t>
      </w:r>
      <w:r w:rsidR="00E43CBB">
        <w:t xml:space="preserve"> (VSA)</w:t>
      </w:r>
      <w:r w:rsidR="00293801">
        <w:t xml:space="preserve"> prioritizes stimuli in accordance with current goals and knowledge </w:t>
      </w:r>
      <w:r w:rsidR="006E574B">
        <w:t>based on p</w:t>
      </w:r>
      <w:r w:rsidR="00293801">
        <w:t xml:space="preserve">revious learning </w:t>
      </w:r>
      <w:r w:rsidR="00293801">
        <w:fldChar w:fldCharType="begin" w:fldLock="1"/>
      </w:r>
      <w:r w:rsidR="00B1021D">
        <w:instrText>ADDIN CSL_CITATION {"citationItems":[{"id":"ITEM-1","itemData":{"DOI":"10.1016/j.visres.2012.12.005","ISBN":"0042-6989","ISSN":"00426989","PMID":"23262054","abstract":"Visual selective attention is the brain function that modulates ongoing processing of retinal input in order for selected representations to gain privileged access to perceptual awareness and guide behavior. Enhanced analysis of currently relevant or otherwise salient information is often accompanied by suppressed processing of the less relevant or salient input. Recent findings indicate that rewards exert a powerful influence on the deployment of visual selective attention. Such influence takes different forms depending on the specific protocol adopted in the given study. In some cases, the prospect of earning a larger reward in relation to a specific stimulus or location biases attention accordingly in order to maximize overall gain. This is mediated by an effect of reward acting as a type of incentive motivation for the strategic control of attention. In contrast, reward delivery can directly alter the processing of specific stimuli by increasing their attentional priority, and this can be measured even when rewards are no longer involved, reflecting a form of reward-mediated attentional learning. As a further development, recent work demonstrates that rewards can affect attentional learning in dissociable ways depending on whether rewards are perceived as feedback on performance or instead are registered as random-like events occurring during task performance. Specifically, it appears that visual selective attention is shaped by two distinct reward-related learning mechanisms: one requiring active monitoring of performance and outcome, and a second one detecting the sheer association between objects in the environment (whether attended or ignored) and the more-or-less rewarding events that accompany them. Overall this emerging literature demonstrates unequivocally that rewards \"teach\" visual selective attention so that processing resources will be allocated to objects, features and locations which are likely to optimize the organism's interaction with the surrounding environment and maximize positive outcome. ?? 2012 Elsevier Ltd.","author":[{"dropping-particle":"","family":"Chelazzi","given":"Leonardo","non-dropping-particle":"","parse-names":false,"suffix":""},{"dropping-particle":"","family":"Perlato","given":"Andrea","non-dropping-particle":"","parse-names":false,"suffix":""},{"dropping-particle":"","family":"Santandrea","given":"Elisa","non-dropping-particle":"","parse-names":false,"suffix":""},{"dropping-particle":"","family":"Libera","given":"Chiara","non-dropping-particle":"Della","parse-names":false,"suffix":""}],"container-title":"Vision Research","id":"ITEM-1","issued":{"date-parts":[["2013"]]},"page":"58-62","publisher":"Elsevier Ltd","title":"Rewards teach visual selective attention","type":"article-journal","volume":"85"},"uris":["http://www.mendeley.com/documents/?uuid=32b99263-1c78-4ea2-a826-fea9bd9f805a"]}],"mendeley":{"formattedCitation":"(Chelazzi, Perlato, Santandrea, &amp; Della Libera, 2013)","plainTextFormattedCitation":"(Chelazzi, Perlato, Santandrea, &amp; Della Libera, 2013)","previouslyFormattedCitation":"(Chelazzi, Perlato, Santandrea, &amp; Della Libera, 2013)"},"properties":{"noteIndex":0},"schema":"https://github.com/citation-style-language/schema/raw/master/csl-citation.json"}</w:instrText>
      </w:r>
      <w:r w:rsidR="00293801">
        <w:fldChar w:fldCharType="separate"/>
      </w:r>
      <w:r w:rsidR="008C257C" w:rsidRPr="008C257C">
        <w:rPr>
          <w:noProof/>
        </w:rPr>
        <w:t>(Chelazzi, Perlato, Santandrea, &amp; Della Libera, 2013)</w:t>
      </w:r>
      <w:r w:rsidR="00293801">
        <w:fldChar w:fldCharType="end"/>
      </w:r>
      <w:r w:rsidR="00293801">
        <w:t xml:space="preserve">. </w:t>
      </w:r>
      <w:r w:rsidR="00E43CBB">
        <w:t xml:space="preserve">Della </w:t>
      </w:r>
      <w:proofErr w:type="spellStart"/>
      <w:r w:rsidR="00E43CBB">
        <w:t>Libera</w:t>
      </w:r>
      <w:proofErr w:type="spellEnd"/>
      <w:r w:rsidR="00E43CBB">
        <w:t xml:space="preserve"> and </w:t>
      </w:r>
      <w:proofErr w:type="spellStart"/>
      <w:r w:rsidR="00E43CBB">
        <w:t>Chelazzi</w:t>
      </w:r>
      <w:proofErr w:type="spellEnd"/>
      <w:r w:rsidR="00E43CBB">
        <w:t xml:space="preserve"> were the first to show that </w:t>
      </w:r>
      <w:r w:rsidR="00DB3C42">
        <w:t xml:space="preserve">objects related with high rewards are easier to select as targets and harder to ignore as distractors, while the opposite is true for objects related to low rewards </w:t>
      </w:r>
      <w:r w:rsidR="00DB3C42">
        <w:fldChar w:fldCharType="begin" w:fldLock="1"/>
      </w:r>
      <w:r w:rsidR="00B1021D">
        <w:instrText>ADDIN CSL_CITATION {"citationItems":[{"id":"ITEM-1","itemData":{"DOI":"10.1111/j.1467-9280.2009.02360.x","ISBN":"0956-7976\\n1467-9280","ISSN":"09567976","PMID":"19422618","abstract":"Efficient goal-directed behavior in a crowded world is crucially mediated by visual selective attention (VSA), which regulates deployment of cognitive resources toward selected, behaviorally relevant visual objects. Acting as a filter on perceptual representations, VSA allows preferential processing of relevant objects and concurrently inhibits traces of irrelevant items, thus preventing harmful distraction. Recent evidence showed that monetary rewards for performance on VSA tasks strongly affect immediately subsequent deployment of attention; a typical aftereffect of VSA (negative priming) was found only following highly rewarded selections. Here we report a much more striking demonstration that the controlled delivery of monetary rewards also affects attentional processing several days later. Thus, the propensity to select or to ignore specific visual objects appears to be strongly biased by the more or less rewarding consequences of past attentional encounters with the same objects.","author":[{"dropping-particle":"","family":"Libera","given":"Chiara","non-dropping-particle":"Della","parse-names":false,"suffix":""},{"dropping-particle":"","family":"Chelazzi","given":"Leonardo","non-dropping-particle":"","parse-names":false,"suffix":""}],"container-title":"Psychological Science","id":"ITEM-1","issue":"6","issued":{"date-parts":[["2009"]]},"page":"778-784","title":"Learning to attend and to ignore is a matter of gains and losses","type":"article-journal","volume":"20"},"uris":["http://www.mendeley.com/documents/?uuid=45e6fa21-0796-4fec-bf7d-e583dc652a17"]}],"mendeley":{"formattedCitation":"(Della Libera &amp; Chelazzi, 2009)","plainTextFormattedCitation":"(Della Libera &amp; Chelazzi, 2009)","previouslyFormattedCitation":"(Della Libera &amp; Chelazzi, 2009)"},"properties":{"noteIndex":0},"schema":"https://github.com/citation-style-language/schema/raw/master/csl-citation.json"}</w:instrText>
      </w:r>
      <w:r w:rsidR="00DB3C42">
        <w:fldChar w:fldCharType="separate"/>
      </w:r>
      <w:r w:rsidR="008C257C" w:rsidRPr="008C257C">
        <w:rPr>
          <w:noProof/>
        </w:rPr>
        <w:t>(Della Libera &amp; Chelazzi, 2009)</w:t>
      </w:r>
      <w:r w:rsidR="00DB3C42">
        <w:fldChar w:fldCharType="end"/>
      </w:r>
      <w:r w:rsidR="00123D7D">
        <w:t xml:space="preserve">. </w:t>
      </w:r>
    </w:p>
    <w:p w14:paraId="1903C39E" w14:textId="3E3AD836" w:rsidR="0098037D" w:rsidRDefault="0098037D" w:rsidP="0098037D">
      <w:pPr>
        <w:spacing w:line="480" w:lineRule="auto"/>
        <w:jc w:val="both"/>
      </w:pPr>
      <w:r>
        <w:t xml:space="preserve">“Alternative formulation: humans are more efficient to select targets associated with high rewards, but relatively inefficient at ignoring them when they are shown as distractors. </w:t>
      </w:r>
      <w:r w:rsidRPr="0098037D">
        <w:t>Interestingly, the ability to ignore a</w:t>
      </w:r>
      <w:r>
        <w:t xml:space="preserve"> </w:t>
      </w:r>
      <w:r w:rsidRPr="0098037D">
        <w:t>given distractor also improved when this was consistently followed</w:t>
      </w:r>
      <w:r>
        <w:t xml:space="preserve"> </w:t>
      </w:r>
      <w:r w:rsidRPr="0098037D">
        <w:t>by high (as opposed to low) rewards, whereas the ability to</w:t>
      </w:r>
      <w:r>
        <w:t xml:space="preserve"> </w:t>
      </w:r>
      <w:r w:rsidRPr="0098037D">
        <w:t>select the same items as targets became relatively impaired.</w:t>
      </w:r>
      <w:r>
        <w:t xml:space="preserve">” </w:t>
      </w:r>
      <w:r w:rsidRPr="0098037D">
        <w:rPr>
          <w:szCs w:val="24"/>
        </w:rPr>
        <w:t>“In summary, the present results provide evidence that reward has a direct impact on human vision that is independent of its role in strategy and endogenous attentional set. Our results suggest that the anterior cingulate cortex—a cortical expression of the mesolimbic dopamine system—plays a crucial role in this source of attentional control.”</w:t>
      </w:r>
    </w:p>
    <w:p w14:paraId="676B6B01" w14:textId="2D782067" w:rsidR="00A733BB" w:rsidRDefault="00123D7D" w:rsidP="00A733BB">
      <w:pPr>
        <w:spacing w:line="480" w:lineRule="auto"/>
        <w:jc w:val="both"/>
      </w:pPr>
      <w:r>
        <w:t xml:space="preserve">Similar results were also found for features and locations related to different reward contingencies </w:t>
      </w:r>
      <w:r>
        <w:fldChar w:fldCharType="begin" w:fldLock="1"/>
      </w:r>
      <w:r w:rsidR="00B1021D">
        <w:instrText>ADDIN CSL_CITATION {"citationItems":[{"id":"ITEM-1","itemData":{"DOI":"10.3758/s13423-017-1380-y","ISSN":"15315320","abstract":"Visual attention enables us to selectively prioritize or suppress information in the environment. Prominent models concerned with the control of visual attention differ-entiate between goal-directed, top-down and stimulus-driven, bottom-up control, with the former determined by current se-lection goals and the latter determined by physical salience. In the current review, we discuss recent studies that demonstrate that attentional selection does not need to be the result of top-down or bottom-up processing but, instead, is often driven by lingering biases due to the Bhistory^ of former attention de-ployments. This review mainly focuses on reward-based his-tory effects; yet other types of history effects such as (intertrial) priming, statistical learning and affective condition-ing are also discussed. We argue that evidence from behavior-al, eye-movement and neuroimaging studies supports the idea that selection history modulates the topographical landscape of spatial Bpriority^ maps, such that attention is biased toward locations having the highest activation on this map. In everyday life, visual input is used to guide our behavior. We intentionally search for our bag on the luggage carousel at the airport while keeping in mind its shape and color to facilitate search. This template makes it easier to find our bag among the many distracting similarly looking bags. When searching with a goal for particular objects, we may sometimes experience that we attend to things in our environment for which we had no intention to look for. We may inadvertently attend to the waving hand of our friend who already found his bag or the flashing light next to yet another luggage carousel that is about to start moving. The question for how we search the environment, and more generally how we parse information from the environment, is studied in the context of attentional control. All models of selective attention have described attentional control as the result of the above described interplay between voluntary, top-down, or goal-driven control and automatic, bottom-up, or stimulus driven control (e.g., Corbetta &amp; Shulman, 2002; Itti &amp; Koch, 2001; Theeuwes, 2010). In a recent paper, Awh, Belopolsky, and Theeuwes (2012) pointed out that this classic theoretical dichotomy may no longer hold as there is a signif-icant explanatory gap: Several selection biases can neither be explained by current selection goals nor by the physical sa-lience of potential targets. Awh et al. sug…","author":[{"dropping-particle":"","family":"Failing","given":"Michel","non-dropping-particle":"","parse-names":false,"suffix":""},{"dropping-particle":"","family":"Theeuwes","given":"Jan","non-dropping-particle":"","parse-names":false,"suffix":""}],"container-title":"Psychonomic Bulletin and Review","id":"ITEM-1","issued":{"date-parts":[["2017"]]},"page":"1-25","publisher":"Psychonomic Bulletin &amp; Review","title":"Selection history: How reward modulates selectivity of visual attention","type":"article-journal"},"uris":["http://www.mendeley.com/documents/?uuid=83f24a00-4327-40fe-99b4-3137e0d2c26a"]},{"id":"ITEM-2","itemData":{"DOI":"10.1111/nyas.12957","ISBN":"1749-6632 (Electronic)\\r0077-8923 (Linking)","ISSN":"17496632","PMID":"26595376","abstract":"There is growing consensus that reward plays an important role in the control of attention. Until recently, reward was thought to influence attention indirectly by modulating task-specific motivation and its effects on voluntary control over selection. Such an account was consistent with the goal-directed (endogenous) versus stimulus-driven (exogenous) framework that had long dominated the field of attention research. Now, a different perspective is emerging. Demonstrations that previously reward-associated stimuli can automatically capture attention even when physically inconspicuous and task-irrelevant challenge previously held assumptions about attentional control. The idea that attentional selection can be value driven, reflecting a distinct and previously unrecognized control mechanism, has gained traction. Since these early demonstrations, the influence of reward learning on attention has rapidly become an area of intense investigation, sparking many new insights. The result is an emerging picture of how the reward system of the brain automatically biases information processing. Here, I review the progress that has been made in this area, synthesizing a wealth of recent evidence to provide an integrated, up-to-date account of value-driven attention and some of its broader implications.","author":[{"dropping-particle":"","family":"Anderson","given":"Brian A.","non-dropping-particle":"","parse-names":false,"suffix":""}],"container-title":"Annals of the New York Academy of Sciences","id":"ITEM-2","issue":"1","issued":{"date-parts":[["2016"]]},"page":"24-39","title":"The attention habit: How reward learning shapes attentional selection","type":"article-journal","volume":"1369"},"uris":["http://www.mendeley.com/documents/?uuid=bd59dcb3-a38e-40d4-8c32-43def30d92a0"]}],"mendeley":{"formattedCitation":"(Anderson, 2016; Failing &amp; Theeuwes, 2017)","manualFormatting":"(for recent reviews see: Anderson, 2016; Failing and Theeuwes, 2017)","plainTextFormattedCitation":"(Anderson, 2016; Failing &amp; Theeuwes, 2017)","previouslyFormattedCitation":"(Anderson, 2016; Failing &amp; Theeuwes, 2017)"},"properties":{"noteIndex":0},"schema":"https://github.com/citation-style-language/schema/raw/master/csl-citation.json"}</w:instrText>
      </w:r>
      <w:r>
        <w:fldChar w:fldCharType="separate"/>
      </w:r>
      <w:r w:rsidRPr="00123D7D">
        <w:rPr>
          <w:noProof/>
        </w:rPr>
        <w:t>(</w:t>
      </w:r>
      <w:r>
        <w:rPr>
          <w:noProof/>
        </w:rPr>
        <w:t xml:space="preserve">for recent reviews see: </w:t>
      </w:r>
      <w:r w:rsidRPr="00123D7D">
        <w:rPr>
          <w:noProof/>
        </w:rPr>
        <w:t>Anderson, 2016; Failing and Theeuwes, 2017)</w:t>
      </w:r>
      <w:r>
        <w:fldChar w:fldCharType="end"/>
      </w:r>
      <w:r>
        <w:t xml:space="preserve">. </w:t>
      </w:r>
      <w:r w:rsidR="00A733BB">
        <w:t xml:space="preserve">The mechanisms through which rewards influence selective attention are a matter of intensive empirical and theoretical work. However, most researchers in the field agree that rewarded locations, objects, and object features </w:t>
      </w:r>
      <w:r w:rsidR="00A733BB">
        <w:lastRenderedPageBreak/>
        <w:t xml:space="preserve">are prioritized by increasing their saliency, while the saliency of the other locations, objects, and object features is reduced. This mechanism is commonly linked to the activity of the neurons in the visual cortex </w:t>
      </w:r>
      <w:r w:rsidR="00A733BB">
        <w:fldChar w:fldCharType="begin" w:fldLock="1"/>
      </w:r>
      <w:r w:rsidR="00B1021D">
        <w:instrText>ADDIN CSL_CITATION {"citationItems":[{"id":"ITEM-1","itemData":{"DOI":"10.1016/j.tics.2009.11.005","ISBN":"13646613","ISSN":"13646613","PMID":"20060771","abstract":"How does the brain learn those visual features that are relevant for behavior? In this article, we focus on two factors that guide plasticity of visual representations. First, reinforcers cause the global release of diffusive neuromodulatory signals that gate plasticity. Second, attentional feedback signals highlight the chain of neurons between sensory and motor cortex responsible for the selected action. We here propose that the attentional feedback signals guide learning by suppressing plasticity of irrelevant features while permitting the learning of relevant ones. By hypothesizing that sensory signals that are too weak to be perceived can escape from this inhibitory feedback, we bring attentional learning theories and theories that emphasized the importance of neuromodulatory signals into a single, unified framework. © 2009 Elsevier Ltd. All rights reserved.","author":[{"dropping-particle":"","family":"Roelfsema","given":"Pieter R.","non-dropping-particle":"","parse-names":false,"suffix":""},{"dropping-particle":"","family":"Ooyen","given":"Arjen","non-dropping-particle":"van","parse-names":false,"suffix":""},{"dropping-particle":"","family":"Watanabe","given":"Takeo","non-dropping-particle":"","parse-names":false,"suffix":""}],"container-title":"Trends in Cognitive Sciences","id":"ITEM-1","issue":"2","issued":{"date-parts":[["2010"]]},"page":"64-71","title":"Perceptual learning rules based on reinforcers and attention","type":"article-journal","volume":"14"},"uris":["http://www.mendeley.com/documents/?uuid=44209895-d2c3-4380-a87e-7e20d12b9145"]}],"mendeley":{"formattedCitation":"(Roelfsema, van Ooyen, &amp; Watanabe, 2010)","plainTextFormattedCitation":"(Roelfsema, van Ooyen, &amp; Watanabe, 2010)","previouslyFormattedCitation":"(Roelfsema, van Ooyen, &amp; Watanabe, 2010)"},"properties":{"noteIndex":0},"schema":"https://github.com/citation-style-language/schema/raw/master/csl-citation.json"}</w:instrText>
      </w:r>
      <w:r w:rsidR="00A733BB">
        <w:fldChar w:fldCharType="separate"/>
      </w:r>
      <w:r w:rsidR="008C257C" w:rsidRPr="008C257C">
        <w:rPr>
          <w:noProof/>
        </w:rPr>
        <w:t>(Roelfsema, van Ooyen, &amp; Watanabe, 2010)</w:t>
      </w:r>
      <w:r w:rsidR="00A733BB">
        <w:fldChar w:fldCharType="end"/>
      </w:r>
      <w:r w:rsidR="00A733BB">
        <w:t xml:space="preserve">. This idea has received a significant amount of support in fMRI and ERP studies. </w:t>
      </w:r>
      <w:r w:rsidR="00A733BB">
        <w:tab/>
      </w:r>
    </w:p>
    <w:p w14:paraId="3ACAD4DC" w14:textId="1254DDEE" w:rsidR="00C4343E" w:rsidRDefault="00C4343E" w:rsidP="00C4343E">
      <w:pPr>
        <w:spacing w:line="480" w:lineRule="auto"/>
        <w:ind w:firstLine="720"/>
        <w:jc w:val="both"/>
      </w:pPr>
      <w:r>
        <w:t xml:space="preserve">It is known that there is a bottom-up effect, but here we wanted to look at what happens when participants strategically change their attentional set. </w:t>
      </w:r>
    </w:p>
    <w:p w14:paraId="785AE6E4" w14:textId="3DDA37E9" w:rsidR="00C4343E" w:rsidRPr="00C4343E" w:rsidRDefault="00C4343E" w:rsidP="00A733BB">
      <w:pPr>
        <w:spacing w:line="480" w:lineRule="auto"/>
        <w:jc w:val="both"/>
        <w:rPr>
          <w:b/>
        </w:rPr>
      </w:pPr>
      <w:r w:rsidRPr="00C4343E">
        <w:rPr>
          <w:b/>
        </w:rPr>
        <w:t xml:space="preserve">Hickey &amp; van </w:t>
      </w:r>
      <w:proofErr w:type="spellStart"/>
      <w:r w:rsidRPr="00C4343E">
        <w:rPr>
          <w:b/>
        </w:rPr>
        <w:t>Peelen</w:t>
      </w:r>
      <w:proofErr w:type="spellEnd"/>
      <w:r w:rsidRPr="00C4343E">
        <w:rPr>
          <w:b/>
        </w:rPr>
        <w:t>, 2017</w:t>
      </w:r>
    </w:p>
    <w:p w14:paraId="5A385322" w14:textId="12A0B84B" w:rsidR="00C4343E" w:rsidRDefault="00C4343E" w:rsidP="00C4343E">
      <w:pPr>
        <w:spacing w:line="480" w:lineRule="auto"/>
        <w:jc w:val="both"/>
      </w:pPr>
      <w:r w:rsidRPr="00C4343E">
        <w:t>When reward is linked to a discrete category, for example, if</w:t>
      </w:r>
      <w:r>
        <w:t xml:space="preserve"> </w:t>
      </w:r>
      <w:r w:rsidRPr="00C4343E">
        <w:t>detecting “people”’ in a scene always results in high-magnitude</w:t>
      </w:r>
      <w:r>
        <w:t xml:space="preserve"> </w:t>
      </w:r>
      <w:r w:rsidRPr="00C4343E">
        <w:t>reward, then humans and other animals will look out for these</w:t>
      </w:r>
      <w:r>
        <w:t xml:space="preserve"> </w:t>
      </w:r>
      <w:r w:rsidRPr="00C4343E">
        <w:t>objects and this involves the establishment of top-down attentional</w:t>
      </w:r>
      <w:r>
        <w:t xml:space="preserve"> </w:t>
      </w:r>
      <w:r w:rsidRPr="00C4343E">
        <w:t>set. Attentional set changes how stimuli are encoded and,</w:t>
      </w:r>
      <w:r>
        <w:t xml:space="preserve"> </w:t>
      </w:r>
      <w:r w:rsidRPr="00C4343E">
        <w:t>though interesting in its own right, this effect is theoretically</w:t>
      </w:r>
      <w:r>
        <w:t xml:space="preserve"> </w:t>
      </w:r>
      <w:r w:rsidRPr="00C4343E">
        <w:t>distinct from the direct, low-level, and nonstrategic impact of</w:t>
      </w:r>
      <w:r>
        <w:t xml:space="preserve"> </w:t>
      </w:r>
      <w:r w:rsidRPr="00C4343E">
        <w:t>reward feedback on already-encoded representations that is the</w:t>
      </w:r>
      <w:r>
        <w:t xml:space="preserve"> </w:t>
      </w:r>
      <w:r w:rsidRPr="00C4343E">
        <w:t xml:space="preserve">focus of the current study (Hickey et al., 2010a; </w:t>
      </w:r>
      <w:proofErr w:type="spellStart"/>
      <w:r w:rsidRPr="00C4343E">
        <w:t>Maunsell</w:t>
      </w:r>
      <w:proofErr w:type="spellEnd"/>
      <w:r w:rsidRPr="00C4343E">
        <w:t>, 2004).</w:t>
      </w:r>
    </w:p>
    <w:p w14:paraId="7C5EADD8" w14:textId="1C9C8DE3" w:rsidR="009214B6" w:rsidRDefault="004F24BD" w:rsidP="0015680F">
      <w:pPr>
        <w:spacing w:line="480" w:lineRule="auto"/>
        <w:jc w:val="both"/>
      </w:pPr>
      <w:r>
        <w:tab/>
      </w:r>
      <w:r w:rsidR="009214B6">
        <w:t xml:space="preserve">Most of the human behavioral and neural data supporting the idea of facilitation of reward-related stimuli and suppression of other stimuli comes from cueing and visual search tasks. When it comes to feature-based attention, most of the work is based on visual search paradigms in which different features present in briefly presented search arrays are related to different reward contingencies. This approach has been useful for mapping brain responses to transient stimuli related to different reward schedules. However, these designs carry </w:t>
      </w:r>
      <w:r w:rsidR="00DE5BC3">
        <w:t>several</w:t>
      </w:r>
      <w:r w:rsidR="009214B6">
        <w:t xml:space="preserve"> problems. First, given that different features appear in different locations in the search array, it is hard to disentangle the contribution of feature-based from the contribution of spatial attention to the reward effects on attention. Second, these paradigms allow for investigating only transient effects of reward on </w:t>
      </w:r>
      <w:r w:rsidR="009214B6">
        <w:lastRenderedPageBreak/>
        <w:t xml:space="preserve">attention, while </w:t>
      </w:r>
      <w:r w:rsidR="00DE5BC3">
        <w:t xml:space="preserve">there is no possibility of investigating more sustained allocation of attention towards certain features. </w:t>
      </w:r>
      <w:r w:rsidR="0090622D">
        <w:t>Finally</w:t>
      </w:r>
      <w:r w:rsidR="00DE5BC3">
        <w:t xml:space="preserve">, these paradigms do not allow for simultaneous measurements of attention allocation towards stimuli related to different values. </w:t>
      </w:r>
    </w:p>
    <w:p w14:paraId="1D1D4B6B" w14:textId="54CAF2C8" w:rsidR="00555B1B" w:rsidRDefault="00555B1B" w:rsidP="007B3943">
      <w:pPr>
        <w:spacing w:line="480" w:lineRule="auto"/>
        <w:ind w:firstLine="720"/>
        <w:jc w:val="both"/>
      </w:pPr>
      <w:r>
        <w:t xml:space="preserve">Recording steady-state visually-evoked potentials (SSVEPs) offers possibilities to overcome these issues. SSVEPs represent oscillatory responses of the visual cortex that have the same frequency as the driving visual stimulus </w:t>
      </w:r>
      <w:r>
        <w:fldChar w:fldCharType="begin" w:fldLock="1"/>
      </w:r>
      <w:r w:rsidR="00B1021D">
        <w:instrText>ADDIN CSL_CITATION {"citationItems":[{"id":"ITEM-1","itemData":{"DOI":"10.1167/15.6.4.doi","ISSN":"1534-7362","PMID":"26024451","abstract":"Periodic visual stimulation and analysis of the resulting steady-state visual evoked potentials were first introduced over 80 years ago as a means to study visual sensation and perception. From the first single-channel recording of responses to modulated light to the present use of sophisticated digital displays composed of complex visual stimuli and high-density recording arrays, steady-state methods have been applied in a broad range of scientific and applied settings. The purpose of this article is to describe the fundamental stimulation paradigms for steady-state visual evoked potentials and to illustrate these principles through research findings across a range of applications in vision science.","author":[{"dropping-particle":"","family":"Norcia","given":"Anthony M","non-dropping-particle":"","parse-names":false,"suffix":""},{"dropping-particle":"","family":"Appelbaum","given":"L Gregory","non-dropping-particle":"","parse-names":false,"suffix":""},{"dropping-particle":"","family":"Ales","given":"Justin M","non-dropping-particle":"","parse-names":false,"suffix":""},{"dropping-particle":"","family":"Cottereau","given":"Benoit R","non-dropping-particle":"","parse-names":false,"suffix":""},{"dropping-particle":"","family":"Rossion","given":"Bruno","non-dropping-particle":"","parse-names":false,"suffix":""}],"container-title":"Journal of vision","id":"ITEM-1","issue":"6","issued":{"date-parts":[["2015"]]},"page":"1-46","title":"The steady-state visual evoked potential in vision research : A review","type":"article-journal","volume":"15"},"uris":["http://www.mendeley.com/documents/?uuid=53ea226a-46b8-47b9-a25f-f7ddb564e489"]}],"mendeley":{"formattedCitation":"(Norcia, Appelbaum, Ales, Cottereau, &amp; Rossion, 2015)","plainTextFormattedCitation":"(Norcia, Appelbaum, Ales, Cottereau, &amp; Rossion, 2015)","previouslyFormattedCitation":"(Norcia, Appelbaum, Ales, Cottereau, &amp; Rossion, 2015)"},"properties":{"noteIndex":0},"schema":"https://github.com/citation-style-language/schema/raw/master/csl-citation.json"}</w:instrText>
      </w:r>
      <w:r>
        <w:fldChar w:fldCharType="separate"/>
      </w:r>
      <w:r w:rsidR="008C257C" w:rsidRPr="008C257C">
        <w:rPr>
          <w:noProof/>
        </w:rPr>
        <w:t>(Norcia, Appelbaum, Ales, Cottereau, &amp; Rossion, 2015)</w:t>
      </w:r>
      <w:r>
        <w:fldChar w:fldCharType="end"/>
      </w:r>
      <w:r>
        <w:t xml:space="preserve">. </w:t>
      </w:r>
      <w:r w:rsidR="0090622D">
        <w:t xml:space="preserve">They are generated by the primary visual cortex (V1-V3)[REF]. </w:t>
      </w:r>
      <w:r>
        <w:t xml:space="preserve">SSVEPs allow for the study of simultaneous allocation of selective attention towards multiple stimuli. Each of those stimuli can be flickering at different frequencies which will produce SSVEPs at those respective frequencies. </w:t>
      </w:r>
      <w:r w:rsidR="007361D7">
        <w:t>SSVEPs have been particularly useful in the study of attention because t</w:t>
      </w:r>
      <w:r>
        <w:t xml:space="preserve">he amplitude of </w:t>
      </w:r>
      <w:r w:rsidR="007361D7">
        <w:t>SSVEPs is reliably increased by spatial and</w:t>
      </w:r>
      <w:r>
        <w:t xml:space="preserve"> feature-based attention</w:t>
      </w:r>
      <w:r w:rsidR="007361D7">
        <w:t xml:space="preserve"> </w:t>
      </w:r>
      <w:r w:rsidR="007361D7">
        <w:fldChar w:fldCharType="begin" w:fldLock="1"/>
      </w:r>
      <w:r w:rsidR="00B1021D">
        <w:instrText>ADDIN CSL_CITATION {"citationItems":[{"id":"ITEM-1","itemData":{"author":[{"dropping-particle":"","family":"Andersen","given":"S. K.","non-dropping-particle":"","parse-names":false,"suffix":""},{"dropping-particle":"","family":"Müller","given":"M. M.","non-dropping-particle":"","parse-names":false,"suffix":""},{"dropping-particle":"","family":"Hillyard","given":"S. A.","non-dropping-particle":"","parse-names":false,"suffix":""}],"container-title":"Cognitive neuroscience of attention","id":"ITEM-1","issued":{"date-parts":[["2012"]]},"page":"197-216","title":"Tracking the allocation of attention in visual scenes with steady-state evoked potentials","type":"chapter"},"uris":["http://www.mendeley.com/documents/?uuid=28c20374-5264-4d18-9c59-9fc65e0360cf"]}],"mendeley":{"formattedCitation":"(Andersen, Müller, &amp; Hillyard, 2012)","plainTextFormattedCitation":"(Andersen, Müller, &amp; Hillyard, 2012)","previouslyFormattedCitation":"(Andersen, Müller, &amp; Hillyard, 2012)"},"properties":{"noteIndex":0},"schema":"https://github.com/citation-style-language/schema/raw/master/csl-citation.json"}</w:instrText>
      </w:r>
      <w:r w:rsidR="007361D7">
        <w:fldChar w:fldCharType="separate"/>
      </w:r>
      <w:r w:rsidR="008C257C" w:rsidRPr="008C257C">
        <w:rPr>
          <w:noProof/>
        </w:rPr>
        <w:t>(Andersen, Müller, &amp; Hillyard, 2012)</w:t>
      </w:r>
      <w:r w:rsidR="007361D7">
        <w:fldChar w:fldCharType="end"/>
      </w:r>
      <w:r>
        <w:t xml:space="preserve">. </w:t>
      </w:r>
      <w:r w:rsidR="00D14292">
        <w:t xml:space="preserve">The application of SSVEPs has allowed for a clear experimental dissociation between spatial and feature-based </w:t>
      </w:r>
      <w:r w:rsidR="0090622D">
        <w:t xml:space="preserve">selective </w:t>
      </w:r>
      <w:r w:rsidR="00D14292">
        <w:t xml:space="preserve">attention </w:t>
      </w:r>
      <w:r w:rsidR="00D14292">
        <w:fldChar w:fldCharType="begin" w:fldLock="1"/>
      </w:r>
      <w:r w:rsidR="006449E2">
        <w:instrText>ADDIN CSL_CITATION {"citationItems":[{"id":"ITEM-1","itemData":{"DOI":"10.1073/pnas.0606668103","ISBN":"0027-8424 (Print)\\r0027-8424 (Linking)","ISSN":"0027-8424","PMID":"16956975","abstract":"We used an electrophysiological measure of selective stimulus processing (the steady-state visual evoked potential, SSVEP) to investigate feature-specific attention to color cues. Subjects viewed a display consisting of spatially intermingled red and blue dots that continually shifted their positions at random. The red and blue dots flickered at different frequencies and thereby elicited distinguishable SSVEP signals in the visual cortex. Paying attention selectively to either the red or blue dot population produced an enhanced amplitude of its frequency-tagged SSVEP, which was localized by source modeling to early levels of the visual cortex. A control experiment showed that this selection was based on color rather than flicker frequency cues. This signal amplification of attended color items provides an empirical basis for the rapid identification of feature conjunctions during visual search, as proposed by \"guided search\" models.","author":[{"dropping-particle":"","family":"Muller","given":"M. M.","non-dropping-particle":"","parse-names":false,"suffix":""},{"dropping-particle":"","family":"Andersen","given":"S.","non-dropping-particle":"","parse-names":false,"suffix":""},{"dropping-particle":"","family":"Trujillo","given":"N. J.","non-dropping-particle":"","parse-names":false,"suffix":""},{"dropping-particle":"","family":"Valdes-Sosa","given":"P.","non-dropping-particle":"","parse-names":false,"suffix":""},{"dropping-particle":"","family":"Malinowski","given":"P.","non-dropping-particle":"","parse-names":false,"suffix":""},{"dropping-particle":"","family":"Hillyard","given":"S. A.","non-dropping-particle":"","parse-names":false,"suffix":""}],"container-title":"Proceedings of the National Academy of Sciences","id":"ITEM-1","issue":"38","issued":{"date-parts":[["2006"]]},"page":"14250-14254","title":"Feature-selective attention enhances color signals in early visual areas of the human brain","type":"article-journal","volume":"103"},"uris":["http://www.mendeley.com/documents/?uuid=d58febe2-e333-40aa-9136-21f86120d7e7"]}],"mendeley":{"formattedCitation":"(Muller et al., 2006)","plainTextFormattedCitation":"(Muller et al., 2006)","previouslyFormattedCitation":"(Muller et al., 2006)"},"properties":{"noteIndex":0},"schema":"https://github.com/citation-style-language/schema/raw/master/csl-citation.json"}</w:instrText>
      </w:r>
      <w:r w:rsidR="00D14292">
        <w:fldChar w:fldCharType="separate"/>
      </w:r>
      <w:r w:rsidR="00D14292" w:rsidRPr="00D14292">
        <w:rPr>
          <w:noProof/>
        </w:rPr>
        <w:t>(Muller et al., 2006)</w:t>
      </w:r>
      <w:r w:rsidR="00D14292">
        <w:fldChar w:fldCharType="end"/>
      </w:r>
      <w:r w:rsidR="00D14292">
        <w:t xml:space="preserve"> and for tracking the time-course of feature-based attention </w:t>
      </w:r>
      <w:r w:rsidR="00D14292">
        <w:fldChar w:fldCharType="begin" w:fldLock="1"/>
      </w:r>
      <w:r w:rsidR="00B1021D">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&amp; Müller, 2010)","plainTextFormattedCitation":"(Andersen &amp; Müller, 2010)","previouslyFormattedCitation":"(Andersen &amp; Müller, 2010)"},"properties":{"noteIndex":0},"schema":"https://github.com/citation-style-language/schema/raw/master/csl-citation.json"}</w:instrText>
      </w:r>
      <w:r w:rsidR="00D14292">
        <w:fldChar w:fldCharType="separate"/>
      </w:r>
      <w:r w:rsidR="008C257C" w:rsidRPr="008C257C">
        <w:rPr>
          <w:noProof/>
        </w:rPr>
        <w:t>(Andersen &amp; Müller, 2010)</w:t>
      </w:r>
      <w:r w:rsidR="00D14292">
        <w:fldChar w:fldCharType="end"/>
      </w:r>
      <w:r w:rsidR="00D14292">
        <w:t xml:space="preserve">. </w:t>
      </w:r>
      <w:r w:rsidR="0090622D">
        <w:t xml:space="preserve">To summarize, SSVEPs provide a signal of good signal-to-noise ratio which enables: tracking simultaneous allocation of attention across multiple stimuli of different features; provide a measure of sustained attention; </w:t>
      </w:r>
      <w:r w:rsidR="004B1193">
        <w:t xml:space="preserve">and </w:t>
      </w:r>
      <w:r w:rsidR="0090622D">
        <w:t xml:space="preserve">can dissociate between spatial and feature-based attention. </w:t>
      </w:r>
    </w:p>
    <w:p w14:paraId="2076F2E4" w14:textId="77777777" w:rsidR="008A37A1" w:rsidRPr="00F514A9" w:rsidRDefault="008A37A1" w:rsidP="008A37A1">
      <w:pPr>
        <w:spacing w:line="480" w:lineRule="auto"/>
        <w:ind w:firstLine="720"/>
        <w:jc w:val="both"/>
      </w:pPr>
      <w:r>
        <w:t xml:space="preserve">In the present study we aimed to better understand the influence of rewards on feature-based selective attention by simultaneously looking into the amount of attention allocated towards stimuli linked to high and low reward probabilities. We recorded the SSVEPs in conditions when participants attended colors linked to either high or low reward probabilities. This allowed for making a clear distinction between the effect of attention and the effect of reward magnitude. Finally, our experiment consisted out of three phases (baseline, acquisition, and extinction) that </w:t>
      </w:r>
      <w:r>
        <w:lastRenderedPageBreak/>
        <w:t xml:space="preserve">allowed us to investigate the influence of reward probability on attention when rewards are present, but also when they are no longer relevant. </w:t>
      </w:r>
    </w:p>
    <w:p w14:paraId="3CE46156" w14:textId="77777777" w:rsidR="008A37A1" w:rsidRDefault="008A37A1" w:rsidP="007B3943">
      <w:pPr>
        <w:spacing w:line="480" w:lineRule="auto"/>
        <w:ind w:firstLine="720"/>
        <w:jc w:val="both"/>
      </w:pPr>
    </w:p>
    <w:p w14:paraId="762B2433" w14:textId="77777777" w:rsidR="00555B1B" w:rsidRPr="000C7DEE" w:rsidRDefault="00555B1B" w:rsidP="00555B1B">
      <w:pPr>
        <w:spacing w:line="480" w:lineRule="auto"/>
        <w:jc w:val="both"/>
        <w:rPr>
          <w:b/>
        </w:rPr>
      </w:pPr>
      <w:r w:rsidRPr="000C7DEE">
        <w:rPr>
          <w:b/>
        </w:rPr>
        <w:t>Andersen et al., 2012</w:t>
      </w:r>
    </w:p>
    <w:p w14:paraId="7B82BCFF" w14:textId="11B1E321" w:rsidR="00555B1B" w:rsidRDefault="0090622D" w:rsidP="00555B1B">
      <w:pPr>
        <w:spacing w:line="480" w:lineRule="auto"/>
        <w:jc w:val="both"/>
      </w:pPr>
      <w:r>
        <w:t xml:space="preserve"> </w:t>
      </w:r>
      <w:r w:rsidR="00555B1B">
        <w:t>“In typical visual search paradigms, each element of the search display is presented at a unique location, and hence spatial locations and features are confounded”</w:t>
      </w:r>
    </w:p>
    <w:p w14:paraId="61997726" w14:textId="77777777" w:rsidR="00555B1B" w:rsidRDefault="00555B1B" w:rsidP="00555B1B">
      <w:pPr>
        <w:spacing w:line="480" w:lineRule="auto"/>
        <w:jc w:val="both"/>
      </w:pPr>
      <w:r>
        <w:t xml:space="preserve">SSVEPs scale with the amount of attention: </w:t>
      </w:r>
      <w:proofErr w:type="spellStart"/>
      <w:r w:rsidRPr="0033469E">
        <w:t>Toffanin</w:t>
      </w:r>
      <w:proofErr w:type="spellEnd"/>
      <w:r w:rsidRPr="0033469E">
        <w:t>, P., de Jong, R., Johnson, A., &amp; Martens, S. (2009). Using frequency tagging to quantify attentional deployment in a visual divided attention task. International Journal of Psychophysiology, 72(3), 289-298.</w:t>
      </w:r>
    </w:p>
    <w:p w14:paraId="577CD807" w14:textId="77777777" w:rsidR="00555B1B" w:rsidRPr="009B4EF7" w:rsidRDefault="00555B1B" w:rsidP="00555B1B">
      <w:pPr>
        <w:spacing w:line="480" w:lineRule="auto"/>
        <w:jc w:val="both"/>
        <w:rPr>
          <w:b/>
        </w:rPr>
      </w:pPr>
      <w:r>
        <w:rPr>
          <w:b/>
        </w:rPr>
        <w:t>Norcia et al., 2015</w:t>
      </w:r>
    </w:p>
    <w:p w14:paraId="6B785B9B" w14:textId="77777777" w:rsidR="00555B1B" w:rsidRPr="000C7DEE" w:rsidRDefault="00555B1B" w:rsidP="00555B1B">
      <w:pPr>
        <w:spacing w:line="480" w:lineRule="auto"/>
        <w:jc w:val="both"/>
        <w:rPr>
          <w:i/>
        </w:rPr>
      </w:pPr>
      <w:r>
        <w:rPr>
          <w:i/>
        </w:rPr>
        <w:t>Advantages of SSVEPs</w:t>
      </w:r>
    </w:p>
    <w:p w14:paraId="035F4C10" w14:textId="77777777" w:rsidR="00555B1B" w:rsidRDefault="00555B1B" w:rsidP="00555B1B">
      <w:pPr>
        <w:spacing w:line="480" w:lineRule="auto"/>
        <w:jc w:val="both"/>
      </w:pPr>
      <w:r>
        <w:t>“</w:t>
      </w:r>
      <w:r w:rsidRPr="009B4EF7">
        <w:t>The SSVEP is particularly well suited to attention</w:t>
      </w:r>
      <w:r>
        <w:t xml:space="preserve"> </w:t>
      </w:r>
      <w:r w:rsidRPr="009B4EF7">
        <w:t>research questions, as it provides a high-SNR measure</w:t>
      </w:r>
      <w:r>
        <w:t xml:space="preserve"> </w:t>
      </w:r>
      <w:r w:rsidRPr="009B4EF7">
        <w:t>of neural activity that can be unambiguously associated</w:t>
      </w:r>
      <w:r>
        <w:t xml:space="preserve"> </w:t>
      </w:r>
      <w:r w:rsidRPr="009B4EF7">
        <w:t>with specific external stimuli, even when multiple</w:t>
      </w:r>
      <w:r>
        <w:t xml:space="preserve"> </w:t>
      </w:r>
      <w:r w:rsidRPr="009B4EF7">
        <w:t>stimuli are present at the same time. Importantly, it</w:t>
      </w:r>
      <w:r>
        <w:t xml:space="preserve"> </w:t>
      </w:r>
      <w:r w:rsidRPr="000C7DEE">
        <w:rPr>
          <w:highlight w:val="yellow"/>
        </w:rPr>
        <w:t>allows monitoring of responses made to stimuli that are outside of the focus of attention, something that is difficult to do with behavioral methods.</w:t>
      </w:r>
      <w:r w:rsidRPr="009B4EF7">
        <w:t xml:space="preserve"> Moreover, the</w:t>
      </w:r>
      <w:r>
        <w:t xml:space="preserve"> </w:t>
      </w:r>
      <w:r w:rsidRPr="009B4EF7">
        <w:t>SSVEP can be flexibly deployed over a number of</w:t>
      </w:r>
      <w:r>
        <w:t xml:space="preserve"> </w:t>
      </w:r>
      <w:r w:rsidRPr="009B4EF7">
        <w:t>configurations, including the tagging of both spatially</w:t>
      </w:r>
      <w:r>
        <w:t xml:space="preserve"> </w:t>
      </w:r>
      <w:r w:rsidRPr="009B4EF7">
        <w:t>distinct and spatially overlapping stimuli. In light of</w:t>
      </w:r>
      <w:r>
        <w:t xml:space="preserve"> </w:t>
      </w:r>
      <w:r w:rsidRPr="009B4EF7">
        <w:t>these attributes, the SSVEP approach has gained</w:t>
      </w:r>
      <w:r>
        <w:t xml:space="preserve"> </w:t>
      </w:r>
      <w:r w:rsidRPr="009B4EF7">
        <w:t>possibly its greatest utility in studies that have</w:t>
      </w:r>
      <w:r>
        <w:t xml:space="preserve"> </w:t>
      </w:r>
      <w:r w:rsidRPr="009B4EF7">
        <w:t>addressed the cognitive and neural mechanisms underlying volitional attention in human beings.</w:t>
      </w:r>
      <w:r>
        <w:t>”</w:t>
      </w:r>
    </w:p>
    <w:p w14:paraId="79F5B3F0" w14:textId="77777777" w:rsidR="00555B1B" w:rsidRPr="000C7DEE" w:rsidRDefault="00555B1B" w:rsidP="00555B1B">
      <w:pPr>
        <w:spacing w:line="480" w:lineRule="auto"/>
        <w:jc w:val="both"/>
        <w:rPr>
          <w:i/>
        </w:rPr>
      </w:pPr>
      <w:r>
        <w:rPr>
          <w:i/>
        </w:rPr>
        <w:t>Dissociating spatial and feature attention</w:t>
      </w:r>
    </w:p>
    <w:p w14:paraId="6204EBE1" w14:textId="77777777" w:rsidR="00555B1B" w:rsidRDefault="00555B1B" w:rsidP="00555B1B">
      <w:pPr>
        <w:spacing w:line="480" w:lineRule="auto"/>
        <w:jc w:val="both"/>
      </w:pPr>
      <w:r>
        <w:lastRenderedPageBreak/>
        <w:t>“</w:t>
      </w:r>
      <w:r w:rsidRPr="000C7DEE">
        <w:t>The multi-input SSVEP studies already discussed</w:t>
      </w:r>
      <w:r>
        <w:t xml:space="preserve"> </w:t>
      </w:r>
      <w:r w:rsidRPr="000C7DEE">
        <w:t>provide compelling evidence that volitional attention</w:t>
      </w:r>
      <w:r>
        <w:t xml:space="preserve"> </w:t>
      </w:r>
      <w:r w:rsidRPr="000C7DEE">
        <w:t>operates on spatially distinct regions of a scene to</w:t>
      </w:r>
      <w:r>
        <w:t xml:space="preserve"> </w:t>
      </w:r>
      <w:r w:rsidRPr="000C7DEE">
        <w:t>modulate neural processing in an adaptive, goal</w:t>
      </w:r>
      <w:r>
        <w:t xml:space="preserve"> </w:t>
      </w:r>
      <w:r w:rsidRPr="000C7DEE">
        <w:t>oriented manner. Ample evidence also exists that</w:t>
      </w:r>
      <w:r>
        <w:t xml:space="preserve"> </w:t>
      </w:r>
      <w:r w:rsidRPr="000C7DEE">
        <w:t xml:space="preserve">attention can operate in a </w:t>
      </w:r>
      <w:proofErr w:type="spellStart"/>
      <w:r w:rsidRPr="000C7DEE">
        <w:t>nonspatial</w:t>
      </w:r>
      <w:proofErr w:type="spellEnd"/>
      <w:r w:rsidRPr="000C7DEE">
        <w:t xml:space="preserve"> manner to</w:t>
      </w:r>
      <w:r>
        <w:t xml:space="preserve"> </w:t>
      </w:r>
      <w:r w:rsidRPr="000C7DEE">
        <w:t>enhance processing of particular visual features such as</w:t>
      </w:r>
      <w:r>
        <w:t xml:space="preserve"> </w:t>
      </w:r>
      <w:r w:rsidRPr="000C7DEE">
        <w:t>color, orientation, or direction of motion. Because the</w:t>
      </w:r>
      <w:r>
        <w:t xml:space="preserve"> </w:t>
      </w:r>
      <w:r w:rsidRPr="000C7DEE">
        <w:t>SSVEP can be obtained from multiple overlapping</w:t>
      </w:r>
      <w:r>
        <w:t xml:space="preserve"> </w:t>
      </w:r>
      <w:r w:rsidRPr="000C7DEE">
        <w:t>stimuli, this method has been particularly useful in</w:t>
      </w:r>
      <w:r>
        <w:t xml:space="preserve"> </w:t>
      </w:r>
      <w:r w:rsidRPr="000C7DEE">
        <w:t>elucidating the neural mechanisms underlying such</w:t>
      </w:r>
      <w:r>
        <w:t xml:space="preserve"> </w:t>
      </w:r>
      <w:r w:rsidRPr="000C7DEE">
        <w:t>feature-based attention.</w:t>
      </w:r>
    </w:p>
    <w:p w14:paraId="71DA13F1" w14:textId="77777777" w:rsidR="00555B1B" w:rsidRDefault="00555B1B" w:rsidP="00555B1B">
      <w:pPr>
        <w:spacing w:line="480" w:lineRule="auto"/>
        <w:jc w:val="both"/>
      </w:pPr>
      <w:r>
        <w:t>“</w:t>
      </w:r>
      <w:r w:rsidRPr="000C7DEE">
        <w:t xml:space="preserve">Beginning in 2006, Muller, Andersen, and </w:t>
      </w:r>
      <w:proofErr w:type="spellStart"/>
      <w:r w:rsidRPr="000C7DEE">
        <w:t>Hillyard</w:t>
      </w:r>
      <w:proofErr w:type="spellEnd"/>
      <w:r>
        <w:t xml:space="preserve"> </w:t>
      </w:r>
      <w:r w:rsidRPr="000C7DEE">
        <w:t>conducted a series of elegant studies aimed at</w:t>
      </w:r>
      <w:r>
        <w:t xml:space="preserve"> </w:t>
      </w:r>
      <w:r w:rsidRPr="000C7DEE">
        <w:t>dissociating the influence of attention to features and</w:t>
      </w:r>
      <w:r>
        <w:t xml:space="preserve"> </w:t>
      </w:r>
      <w:r w:rsidRPr="000C7DEE">
        <w:t>feature conjunctions from the influence of spatial</w:t>
      </w:r>
      <w:r>
        <w:t xml:space="preserve"> </w:t>
      </w:r>
      <w:r w:rsidRPr="000C7DEE">
        <w:t>attention. These studies utilized overlapping fields of</w:t>
      </w:r>
      <w:r>
        <w:t xml:space="preserve"> </w:t>
      </w:r>
      <w:r w:rsidRPr="000C7DEE">
        <w:t>randomly moving red and blue colored (or in some</w:t>
      </w:r>
      <w:r>
        <w:t xml:space="preserve"> </w:t>
      </w:r>
      <w:r w:rsidRPr="000C7DEE">
        <w:t>cases achromatic) dots that were modulated at distinct</w:t>
      </w:r>
      <w:r>
        <w:t xml:space="preserve"> </w:t>
      </w:r>
      <w:r w:rsidRPr="000C7DEE">
        <w:t>frequencies (Figure 15).</w:t>
      </w:r>
      <w:r>
        <w:t>”</w:t>
      </w:r>
    </w:p>
    <w:p w14:paraId="563BF265" w14:textId="77777777" w:rsidR="00555B1B" w:rsidRPr="000C7DEE" w:rsidRDefault="00555B1B" w:rsidP="00555B1B">
      <w:pPr>
        <w:spacing w:line="480" w:lineRule="auto"/>
        <w:jc w:val="both"/>
        <w:rPr>
          <w:i/>
        </w:rPr>
      </w:pPr>
      <w:r>
        <w:rPr>
          <w:i/>
        </w:rPr>
        <w:t>Attended vs. unattended advantage</w:t>
      </w:r>
    </w:p>
    <w:p w14:paraId="54CEF19E" w14:textId="77777777" w:rsidR="00555B1B" w:rsidRPr="000C7DEE" w:rsidRDefault="00555B1B" w:rsidP="00555B1B">
      <w:pPr>
        <w:spacing w:line="480" w:lineRule="auto"/>
        <w:jc w:val="both"/>
      </w:pPr>
      <w:r>
        <w:t>“</w:t>
      </w:r>
      <w:r w:rsidRPr="000C7DEE">
        <w:t>Frequency tagging makes it possible to monitor the</w:t>
      </w:r>
      <w:r>
        <w:t xml:space="preserve"> </w:t>
      </w:r>
      <w:r w:rsidRPr="000C7DEE">
        <w:t>response to multiple stimuli that are simultaneously</w:t>
      </w:r>
      <w:r>
        <w:t xml:space="preserve"> </w:t>
      </w:r>
      <w:r w:rsidRPr="000C7DEE">
        <w:t>visible. This feature of the SSVEP makes it possible to</w:t>
      </w:r>
      <w:r>
        <w:t xml:space="preserve"> </w:t>
      </w:r>
      <w:r w:rsidRPr="000C7DEE">
        <w:t>measure the effects of allocating attention to spatial</w:t>
      </w:r>
      <w:r>
        <w:t xml:space="preserve"> </w:t>
      </w:r>
      <w:r w:rsidRPr="000C7DEE">
        <w:t>location even for stimuli that are outside of the focus of</w:t>
      </w:r>
      <w:r>
        <w:t xml:space="preserve"> </w:t>
      </w:r>
      <w:r w:rsidRPr="000C7DEE">
        <w:t>conscious attention. In the first application of the</w:t>
      </w:r>
      <w:r>
        <w:t xml:space="preserve"> </w:t>
      </w:r>
      <w:r w:rsidRPr="000C7DEE">
        <w:t>SSVEP to spatial attention (Morgan, Hansen, &amp;</w:t>
      </w:r>
      <w:r>
        <w:t xml:space="preserve"> </w:t>
      </w:r>
      <w:proofErr w:type="spellStart"/>
      <w:r w:rsidRPr="000C7DEE">
        <w:t>Hillyard</w:t>
      </w:r>
      <w:proofErr w:type="spellEnd"/>
      <w:r w:rsidRPr="000C7DEE">
        <w:t>, 1996), two strings of alphanumeric characters</w:t>
      </w:r>
      <w:r>
        <w:t xml:space="preserve"> </w:t>
      </w:r>
      <w:r w:rsidRPr="000C7DEE">
        <w:t xml:space="preserve">were presented in the left and right visual </w:t>
      </w:r>
      <w:proofErr w:type="spellStart"/>
      <w:r w:rsidRPr="000C7DEE">
        <w:t>hemifields</w:t>
      </w:r>
      <w:proofErr w:type="spellEnd"/>
    </w:p>
    <w:p w14:paraId="22182DF1" w14:textId="77777777" w:rsidR="00555B1B" w:rsidRDefault="00555B1B" w:rsidP="00555B1B">
      <w:pPr>
        <w:spacing w:line="480" w:lineRule="auto"/>
        <w:jc w:val="both"/>
      </w:pPr>
      <w:r w:rsidRPr="000C7DEE">
        <w:t>(Figure 13).</w:t>
      </w:r>
      <w:r>
        <w:t>”</w:t>
      </w:r>
    </w:p>
    <w:p w14:paraId="7794B73E" w14:textId="77777777" w:rsidR="00555B1B" w:rsidRDefault="00555B1B" w:rsidP="00555B1B">
      <w:pPr>
        <w:spacing w:line="480" w:lineRule="auto"/>
        <w:jc w:val="both"/>
        <w:rPr>
          <w:b/>
        </w:rPr>
      </w:pPr>
    </w:p>
    <w:p w14:paraId="1F46B219" w14:textId="77777777" w:rsidR="00555B1B" w:rsidRDefault="00555B1B" w:rsidP="00555B1B">
      <w:pPr>
        <w:spacing w:line="480" w:lineRule="auto"/>
        <w:jc w:val="both"/>
        <w:rPr>
          <w:b/>
        </w:rPr>
      </w:pPr>
    </w:p>
    <w:p w14:paraId="37654F16" w14:textId="2480ADB5" w:rsidR="00555B1B" w:rsidRPr="00555B1B" w:rsidRDefault="00555B1B" w:rsidP="00555B1B">
      <w:pPr>
        <w:spacing w:line="480" w:lineRule="auto"/>
        <w:jc w:val="both"/>
        <w:rPr>
          <w:b/>
        </w:rPr>
      </w:pPr>
      <w:r w:rsidRPr="00555B1B">
        <w:rPr>
          <w:b/>
        </w:rPr>
        <w:t>Soren chapter</w:t>
      </w:r>
    </w:p>
    <w:p w14:paraId="5ED7535A" w14:textId="07E304B7" w:rsidR="007B3943" w:rsidRDefault="007B3943" w:rsidP="00555B1B">
      <w:pPr>
        <w:spacing w:line="480" w:lineRule="auto"/>
        <w:jc w:val="both"/>
      </w:pPr>
      <w:r>
        <w:lastRenderedPageBreak/>
        <w:t xml:space="preserve">“SSVEPs allow us to register continuously the neuronal processes underlying the perception of each individual element in search displays (Soren chapter)”. “A number of studies have localized the major generators of the SSVEP to early visual cortical areas and the highest SSVEP amplitudes are commonly recorded at occipital and parietal electrodes. The specific cortical areas involved and their individual contributions to the total scalp-recorded signal appear to depend upon the driving frequency. For the SSVEP elicited by a pattern-reversing stimulus, which produces a percept of motion, combined SSVEP and fMRI recordings have identified early visual areas V1 (primary visual cortex) and the motion sensitive MT/V5 as the main generator sources with minor contributions from </w:t>
      </w:r>
      <w:proofErr w:type="spellStart"/>
      <w:r>
        <w:t>midoccipital</w:t>
      </w:r>
      <w:proofErr w:type="spellEnd"/>
      <w:r>
        <w:t xml:space="preserve"> (V3a) and ventral occipital (V4) areas.” In the PNAS paper: “the cortical currents giving rise to the SSVEP attention effect were localized to a region containing the early visual areas V1-V3.” </w:t>
      </w:r>
    </w:p>
    <w:p w14:paraId="3B45CE06" w14:textId="77777777" w:rsidR="008A37A1" w:rsidRDefault="007B3943" w:rsidP="0015680F">
      <w:pPr>
        <w:spacing w:line="480" w:lineRule="auto"/>
        <w:jc w:val="both"/>
      </w:pPr>
      <w:r>
        <w:tab/>
      </w:r>
    </w:p>
    <w:p w14:paraId="448ED108" w14:textId="7FFD8BAD" w:rsidR="00DE45E8" w:rsidRDefault="00DE45E8" w:rsidP="0015680F">
      <w:pPr>
        <w:spacing w:line="480" w:lineRule="auto"/>
        <w:jc w:val="both"/>
        <w:rPr>
          <w:i/>
        </w:rPr>
      </w:pPr>
      <w:proofErr w:type="spellStart"/>
      <w:r>
        <w:rPr>
          <w:i/>
        </w:rPr>
        <w:t>Chelazzi</w:t>
      </w:r>
      <w:proofErr w:type="spellEnd"/>
      <w:r>
        <w:rPr>
          <w:i/>
        </w:rPr>
        <w:t xml:space="preserve"> 2013</w:t>
      </w:r>
    </w:p>
    <w:p w14:paraId="35F5FC5E" w14:textId="16E86777" w:rsidR="00DE45E8" w:rsidRDefault="00DE45E8" w:rsidP="00DE45E8">
      <w:pPr>
        <w:spacing w:line="480" w:lineRule="auto"/>
        <w:jc w:val="both"/>
      </w:pPr>
      <w:r>
        <w:t>“</w:t>
      </w:r>
      <w:r w:rsidRPr="00DE45E8">
        <w:t xml:space="preserve">When performance is considered determinant for the achievement of rewards, then plasticity is observed at the level of the specific processes that enabled it (i.e., target selection and distracter inhibition), and learning takes the form of an instrumental type of adaptation (Della </w:t>
      </w:r>
      <w:proofErr w:type="spellStart"/>
      <w:r w:rsidRPr="00DE45E8">
        <w:t>Libera</w:t>
      </w:r>
      <w:proofErr w:type="spellEnd"/>
      <w:r w:rsidRPr="00DE45E8">
        <w:t xml:space="preserve"> &amp; </w:t>
      </w:r>
      <w:proofErr w:type="spellStart"/>
      <w:r w:rsidRPr="00DE45E8">
        <w:t>Chelazzi</w:t>
      </w:r>
      <w:proofErr w:type="spellEnd"/>
      <w:r w:rsidRPr="00DE45E8">
        <w:t>, 2009). Differently, when rewards are viewed as random, fortuitous events, then a direct and passive association takes place between the perceived stimuli and the rewards that follow them</w:t>
      </w:r>
      <w:r>
        <w:t xml:space="preserve"> </w:t>
      </w:r>
      <w:r w:rsidRPr="00DE45E8">
        <w:t xml:space="preserve">(Della </w:t>
      </w:r>
      <w:proofErr w:type="spellStart"/>
      <w:r w:rsidRPr="00DE45E8">
        <w:t>Libera</w:t>
      </w:r>
      <w:proofErr w:type="spellEnd"/>
      <w:r w:rsidRPr="00DE45E8">
        <w:t xml:space="preserve">, </w:t>
      </w:r>
      <w:proofErr w:type="spellStart"/>
      <w:r w:rsidRPr="00DE45E8">
        <w:t>Perlato</w:t>
      </w:r>
      <w:proofErr w:type="spellEnd"/>
      <w:r w:rsidRPr="00DE45E8">
        <w:t xml:space="preserve">, &amp; </w:t>
      </w:r>
      <w:proofErr w:type="spellStart"/>
      <w:r w:rsidRPr="00DE45E8">
        <w:t>Chelazzi</w:t>
      </w:r>
      <w:proofErr w:type="spellEnd"/>
      <w:r w:rsidRPr="00DE45E8">
        <w:t>, 2011).</w:t>
      </w:r>
      <w:r>
        <w:t>”</w:t>
      </w:r>
    </w:p>
    <w:p w14:paraId="6CD6084F" w14:textId="26077B00" w:rsidR="00DE45E8" w:rsidRDefault="00DE45E8" w:rsidP="00DE45E8">
      <w:pPr>
        <w:spacing w:line="480" w:lineRule="auto"/>
        <w:jc w:val="both"/>
      </w:pPr>
      <w:r>
        <w:t>“</w:t>
      </w:r>
      <w:r w:rsidRPr="00DE45E8">
        <w:t>Recent research suggests that both types of reward-based</w:t>
      </w:r>
      <w:r>
        <w:t xml:space="preserve"> </w:t>
      </w:r>
      <w:r w:rsidRPr="00DE45E8">
        <w:t>attentional learning involve brain</w:t>
      </w:r>
      <w:r>
        <w:t xml:space="preserve"> </w:t>
      </w:r>
      <w:r w:rsidRPr="00DE45E8">
        <w:t>structures usually associated</w:t>
      </w:r>
      <w:r>
        <w:t xml:space="preserve"> </w:t>
      </w:r>
      <w:r w:rsidRPr="00DE45E8">
        <w:t>with attentional control, including posterior parietal cortex (Krebs</w:t>
      </w:r>
      <w:r>
        <w:t xml:space="preserve"> </w:t>
      </w:r>
      <w:r w:rsidRPr="00DE45E8">
        <w:t>et al., 2011; Peck et al., 2009), and the processing of rewarding</w:t>
      </w:r>
      <w:r>
        <w:t xml:space="preserve"> </w:t>
      </w:r>
      <w:r w:rsidRPr="00DE45E8">
        <w:t xml:space="preserve">information, including the striatum </w:t>
      </w:r>
      <w:r w:rsidRPr="00DE45E8">
        <w:lastRenderedPageBreak/>
        <w:t xml:space="preserve">and the anterior cingulate cortex (Hickey, </w:t>
      </w:r>
      <w:proofErr w:type="spellStart"/>
      <w:r w:rsidRPr="00DE45E8">
        <w:t>Chelazzi</w:t>
      </w:r>
      <w:proofErr w:type="spellEnd"/>
      <w:r w:rsidRPr="00DE45E8">
        <w:t xml:space="preserve">, &amp; </w:t>
      </w:r>
      <w:proofErr w:type="spellStart"/>
      <w:r w:rsidRPr="00DE45E8">
        <w:t>Theeuwes</w:t>
      </w:r>
      <w:proofErr w:type="spellEnd"/>
      <w:r w:rsidRPr="00DE45E8">
        <w:t xml:space="preserve">, 2010a; </w:t>
      </w:r>
      <w:proofErr w:type="spellStart"/>
      <w:r w:rsidRPr="00DE45E8">
        <w:t>O’Doherty</w:t>
      </w:r>
      <w:proofErr w:type="spellEnd"/>
      <w:r w:rsidRPr="00DE45E8">
        <w:t>, 2004;</w:t>
      </w:r>
      <w:r>
        <w:t xml:space="preserve"> </w:t>
      </w:r>
      <w:r w:rsidRPr="00DE45E8">
        <w:t>Schultz, 2006; Weil et al., 2010). Moreover, and perhaps most</w:t>
      </w:r>
      <w:r>
        <w:t xml:space="preserve"> </w:t>
      </w:r>
      <w:r w:rsidRPr="00DE45E8">
        <w:t>interestingly, they can affect the neural representation of visual</w:t>
      </w:r>
      <w:r>
        <w:t xml:space="preserve"> </w:t>
      </w:r>
      <w:r w:rsidRPr="00DE45E8">
        <w:t xml:space="preserve">stimuli at the level of </w:t>
      </w:r>
      <w:proofErr w:type="spellStart"/>
      <w:r w:rsidRPr="00DE45E8">
        <w:t>extrastriate</w:t>
      </w:r>
      <w:proofErr w:type="spellEnd"/>
      <w:r w:rsidRPr="00DE45E8">
        <w:t xml:space="preserve"> visual cortex, including area V4</w:t>
      </w:r>
      <w:r>
        <w:t xml:space="preserve"> </w:t>
      </w:r>
      <w:r w:rsidRPr="00DE45E8">
        <w:t xml:space="preserve">and the </w:t>
      </w:r>
      <w:proofErr w:type="spellStart"/>
      <w:r w:rsidRPr="00DE45E8">
        <w:t>inferotemporal</w:t>
      </w:r>
      <w:proofErr w:type="spellEnd"/>
      <w:r w:rsidRPr="00DE45E8">
        <w:t xml:space="preserve"> cortex (</w:t>
      </w:r>
      <w:proofErr w:type="spellStart"/>
      <w:r w:rsidRPr="00DE45E8">
        <w:t>Frankó</w:t>
      </w:r>
      <w:proofErr w:type="spellEnd"/>
      <w:r w:rsidRPr="00DE45E8">
        <w:t xml:space="preserve">, Seitz, &amp; </w:t>
      </w:r>
      <w:proofErr w:type="spellStart"/>
      <w:r w:rsidRPr="00DE45E8">
        <w:t>Vogels</w:t>
      </w:r>
      <w:proofErr w:type="spellEnd"/>
      <w:r w:rsidRPr="00DE45E8">
        <w:t>, 2010;</w:t>
      </w:r>
      <w:r>
        <w:t xml:space="preserve"> </w:t>
      </w:r>
      <w:r w:rsidRPr="00DE45E8">
        <w:t xml:space="preserve">Hickey, </w:t>
      </w:r>
      <w:proofErr w:type="spellStart"/>
      <w:r w:rsidRPr="00DE45E8">
        <w:t>Chelazzi</w:t>
      </w:r>
      <w:proofErr w:type="spellEnd"/>
      <w:r w:rsidRPr="00DE45E8">
        <w:t xml:space="preserve">, &amp; </w:t>
      </w:r>
      <w:proofErr w:type="spellStart"/>
      <w:r w:rsidRPr="00DE45E8">
        <w:t>Theeuwes</w:t>
      </w:r>
      <w:proofErr w:type="spellEnd"/>
      <w:r w:rsidRPr="00DE45E8">
        <w:t xml:space="preserve">, 2010a; </w:t>
      </w:r>
      <w:proofErr w:type="spellStart"/>
      <w:r w:rsidRPr="00DE45E8">
        <w:t>Jagadeesh</w:t>
      </w:r>
      <w:proofErr w:type="spellEnd"/>
      <w:r w:rsidRPr="00DE45E8">
        <w:t xml:space="preserve"> et al., 2001;</w:t>
      </w:r>
      <w:r>
        <w:t xml:space="preserve"> </w:t>
      </w:r>
      <w:proofErr w:type="spellStart"/>
      <w:r w:rsidRPr="00DE45E8">
        <w:t>Mogami</w:t>
      </w:r>
      <w:proofErr w:type="spellEnd"/>
      <w:r w:rsidRPr="00DE45E8">
        <w:t xml:space="preserve"> &amp; Tanaka, 2006; </w:t>
      </w:r>
      <w:proofErr w:type="spellStart"/>
      <w:r w:rsidRPr="00DE45E8">
        <w:t>Pessiglione</w:t>
      </w:r>
      <w:proofErr w:type="spellEnd"/>
      <w:r w:rsidRPr="00DE45E8">
        <w:t xml:space="preserve"> et al., 2008; Weil et al.,</w:t>
      </w:r>
      <w:r>
        <w:t xml:space="preserve"> </w:t>
      </w:r>
      <w:r w:rsidRPr="00DE45E8">
        <w:t>2010), and this can occur even outside the context of a task as</w:t>
      </w:r>
      <w:r>
        <w:t xml:space="preserve"> </w:t>
      </w:r>
      <w:r w:rsidRPr="00DE45E8">
        <w:t>the result of the shear association of a stimulus with reward</w:t>
      </w:r>
      <w:r>
        <w:t xml:space="preserve"> </w:t>
      </w:r>
      <w:r w:rsidRPr="00DE45E8">
        <w:t>(</w:t>
      </w:r>
      <w:proofErr w:type="spellStart"/>
      <w:r w:rsidRPr="00DE45E8">
        <w:t>Frankó</w:t>
      </w:r>
      <w:proofErr w:type="spellEnd"/>
      <w:r w:rsidRPr="00DE45E8">
        <w:t xml:space="preserve">, Seitz, &amp; </w:t>
      </w:r>
      <w:proofErr w:type="spellStart"/>
      <w:r w:rsidRPr="00DE45E8">
        <w:t>Vogels</w:t>
      </w:r>
      <w:proofErr w:type="spellEnd"/>
      <w:r w:rsidRPr="00DE45E8">
        <w:t>, 2010)</w:t>
      </w:r>
      <w:r>
        <w:t>”</w:t>
      </w:r>
    </w:p>
    <w:p w14:paraId="08066C25" w14:textId="42DC1BD9" w:rsidR="00DE45E8" w:rsidRDefault="00DE45E8" w:rsidP="00DE45E8">
      <w:pPr>
        <w:spacing w:line="480" w:lineRule="auto"/>
        <w:jc w:val="both"/>
      </w:pPr>
      <w:r>
        <w:t>“</w:t>
      </w:r>
      <w:r w:rsidRPr="00DE45E8">
        <w:t>To sum up, the studies on attentional processing of stimuli associated with biased rewards reveal that when highly rewarded</w:t>
      </w:r>
      <w:r>
        <w:t xml:space="preserve"> </w:t>
      </w:r>
      <w:r w:rsidRPr="00DE45E8">
        <w:t>stimuli are task relevant they may lead to faster and more accurate</w:t>
      </w:r>
      <w:r>
        <w:t xml:space="preserve"> </w:t>
      </w:r>
      <w:r w:rsidRPr="00DE45E8">
        <w:t xml:space="preserve">performance in visual search tasks (Della </w:t>
      </w:r>
      <w:proofErr w:type="spellStart"/>
      <w:r w:rsidRPr="00DE45E8">
        <w:t>Libera</w:t>
      </w:r>
      <w:proofErr w:type="spellEnd"/>
      <w:r w:rsidRPr="00DE45E8">
        <w:t xml:space="preserve"> &amp; </w:t>
      </w:r>
      <w:proofErr w:type="spellStart"/>
      <w:r w:rsidRPr="00DE45E8">
        <w:t>Chelazzi</w:t>
      </w:r>
      <w:proofErr w:type="spellEnd"/>
      <w:r w:rsidRPr="00DE45E8">
        <w:t>, 2009;</w:t>
      </w:r>
      <w:r>
        <w:t xml:space="preserve"> </w:t>
      </w:r>
      <w:proofErr w:type="spellStart"/>
      <w:r w:rsidRPr="00DE45E8">
        <w:t>Kristjánsson</w:t>
      </w:r>
      <w:proofErr w:type="spellEnd"/>
      <w:r w:rsidRPr="00DE45E8">
        <w:t xml:space="preserve">, </w:t>
      </w:r>
      <w:proofErr w:type="spellStart"/>
      <w:r w:rsidRPr="00DE45E8">
        <w:t>Sigurjónsdóttir</w:t>
      </w:r>
      <w:proofErr w:type="spellEnd"/>
      <w:r w:rsidRPr="00DE45E8">
        <w:t>, &amp; Driver, 2010), and in the Stroop</w:t>
      </w:r>
      <w:r>
        <w:t xml:space="preserve"> </w:t>
      </w:r>
      <w:r w:rsidRPr="00DE45E8">
        <w:t xml:space="preserve">task (Krebs, </w:t>
      </w:r>
      <w:proofErr w:type="spellStart"/>
      <w:r w:rsidRPr="00DE45E8">
        <w:t>Boehler</w:t>
      </w:r>
      <w:proofErr w:type="spellEnd"/>
      <w:r w:rsidRPr="00DE45E8">
        <w:t xml:space="preserve">, &amp; </w:t>
      </w:r>
      <w:proofErr w:type="spellStart"/>
      <w:r w:rsidRPr="00DE45E8">
        <w:t>Woldorff</w:t>
      </w:r>
      <w:proofErr w:type="spellEnd"/>
      <w:r w:rsidRPr="00DE45E8">
        <w:t>, 2010; Krebs et al., 2011); they</w:t>
      </w:r>
      <w:r>
        <w:t xml:space="preserve"> </w:t>
      </w:r>
      <w:r w:rsidRPr="00DE45E8">
        <w:t xml:space="preserve">also engender stronger inter-trial priming effects (Hickey, </w:t>
      </w:r>
      <w:proofErr w:type="spellStart"/>
      <w:r w:rsidRPr="00DE45E8">
        <w:t>Chelazzi</w:t>
      </w:r>
      <w:proofErr w:type="spellEnd"/>
      <w:r w:rsidRPr="00DE45E8">
        <w:t>,</w:t>
      </w:r>
      <w:r>
        <w:t xml:space="preserve"> </w:t>
      </w:r>
      <w:r w:rsidRPr="00DE45E8">
        <w:t xml:space="preserve">&amp; </w:t>
      </w:r>
      <w:proofErr w:type="spellStart"/>
      <w:r w:rsidRPr="00DE45E8">
        <w:t>Theeuwes</w:t>
      </w:r>
      <w:proofErr w:type="spellEnd"/>
      <w:r w:rsidRPr="00DE45E8">
        <w:t xml:space="preserve">, 2010a; </w:t>
      </w:r>
      <w:proofErr w:type="spellStart"/>
      <w:r w:rsidRPr="00DE45E8">
        <w:t>Kristjánsson</w:t>
      </w:r>
      <w:proofErr w:type="spellEnd"/>
      <w:r w:rsidRPr="00DE45E8">
        <w:t xml:space="preserve">, </w:t>
      </w:r>
      <w:proofErr w:type="spellStart"/>
      <w:r w:rsidRPr="00DE45E8">
        <w:t>Sigurjónsdóttir</w:t>
      </w:r>
      <w:proofErr w:type="spellEnd"/>
      <w:r w:rsidRPr="00DE45E8">
        <w:t>, &amp; Driver, 2010)</w:t>
      </w:r>
      <w:r>
        <w:t xml:space="preserve"> </w:t>
      </w:r>
      <w:r w:rsidRPr="00DE45E8">
        <w:t>and a higher resistance to the attentional blink phenomenon (Raymond &amp; O’Brien, 2009). When the same stimuli act as distracters</w:t>
      </w:r>
      <w:r>
        <w:t xml:space="preserve"> </w:t>
      </w:r>
      <w:r w:rsidRPr="00DE45E8">
        <w:t>that need to</w:t>
      </w:r>
      <w:r>
        <w:t xml:space="preserve"> </w:t>
      </w:r>
      <w:r w:rsidRPr="00DE45E8">
        <w:t>be ignored they often lead to stronger effects of involuntary attentional capture (Anderson, Laurent,</w:t>
      </w:r>
      <w:r>
        <w:t xml:space="preserve"> </w:t>
      </w:r>
      <w:r w:rsidRPr="00DE45E8">
        <w:t>&amp; Yantis, 2011a,</w:t>
      </w:r>
      <w:r>
        <w:t xml:space="preserve"> </w:t>
      </w:r>
      <w:r w:rsidRPr="00DE45E8">
        <w:t xml:space="preserve">2011b; Rutherford, O’Brien, &amp; Raymond, 2010) and greater interference effects (Della </w:t>
      </w:r>
      <w:proofErr w:type="spellStart"/>
      <w:r w:rsidRPr="00DE45E8">
        <w:t>Libera</w:t>
      </w:r>
      <w:proofErr w:type="spellEnd"/>
      <w:r w:rsidRPr="00DE45E8">
        <w:t xml:space="preserve"> &amp; </w:t>
      </w:r>
      <w:proofErr w:type="spellStart"/>
      <w:r w:rsidRPr="00DE45E8">
        <w:t>Chelazzi</w:t>
      </w:r>
      <w:proofErr w:type="spellEnd"/>
      <w:r w:rsidRPr="00DE45E8">
        <w:t xml:space="preserve">, 2009; Krebs, </w:t>
      </w:r>
      <w:proofErr w:type="spellStart"/>
      <w:r w:rsidRPr="00DE45E8">
        <w:t>Boehler</w:t>
      </w:r>
      <w:proofErr w:type="spellEnd"/>
      <w:r w:rsidRPr="00DE45E8">
        <w:t>, &amp;</w:t>
      </w:r>
      <w:r>
        <w:t xml:space="preserve"> </w:t>
      </w:r>
      <w:proofErr w:type="spellStart"/>
      <w:r w:rsidRPr="00DE45E8">
        <w:t>Woldorff</w:t>
      </w:r>
      <w:proofErr w:type="spellEnd"/>
      <w:r w:rsidRPr="00DE45E8">
        <w:t>, 2010; Krebs et al., 2011). However, it should be recalled</w:t>
      </w:r>
      <w:r>
        <w:t xml:space="preserve"> </w:t>
      </w:r>
      <w:r w:rsidRPr="00DE45E8">
        <w:t>that while some of the above results could all be reconciled with</w:t>
      </w:r>
      <w:r>
        <w:t xml:space="preserve"> </w:t>
      </w:r>
      <w:r w:rsidRPr="00DE45E8">
        <w:t>the notion of value learning, and the ensuing influence on attentional priority, some other results require a different explanation,</w:t>
      </w:r>
      <w:r>
        <w:t xml:space="preserve"> </w:t>
      </w:r>
      <w:r w:rsidRPr="00DE45E8">
        <w:t>namely one where rewards cannot only increase the salience of</w:t>
      </w:r>
      <w:r>
        <w:t xml:space="preserve"> </w:t>
      </w:r>
      <w:r w:rsidRPr="00DE45E8">
        <w:t>certain visual stimuli, thus facilitating their selection, but also increase the efficiency with which other stimuli can be suppressed.</w:t>
      </w:r>
      <w:r>
        <w:t xml:space="preserve"> </w:t>
      </w:r>
      <w:r w:rsidRPr="00DE45E8">
        <w:t>We have proposed that the latter effects can only be accounted</w:t>
      </w:r>
      <w:r>
        <w:t xml:space="preserve"> </w:t>
      </w:r>
      <w:r w:rsidRPr="00DE45E8">
        <w:t>for by making reference to notions of instrumental conditioning,</w:t>
      </w:r>
      <w:r>
        <w:t xml:space="preserve"> </w:t>
      </w:r>
      <w:r w:rsidRPr="00DE45E8">
        <w:t xml:space="preserve">whereby the delivery of rewards in relation to </w:t>
      </w:r>
      <w:r w:rsidRPr="00DE45E8">
        <w:lastRenderedPageBreak/>
        <w:t>the suppression of</w:t>
      </w:r>
      <w:r>
        <w:t xml:space="preserve"> </w:t>
      </w:r>
      <w:r w:rsidRPr="00DE45E8">
        <w:t>a certain stimulus will reinforce the tendency for attention mechanisms to suppress the same stimulus on future occasions, not</w:t>
      </w:r>
      <w:r>
        <w:t xml:space="preserve"> </w:t>
      </w:r>
      <w:r w:rsidRPr="00DE45E8">
        <w:t>unlike the influence of instrumental conditioning on motor</w:t>
      </w:r>
      <w:r>
        <w:t xml:space="preserve"> </w:t>
      </w:r>
      <w:r w:rsidRPr="00DE45E8">
        <w:t>performance.</w:t>
      </w:r>
      <w:r>
        <w:t>”</w:t>
      </w:r>
    </w:p>
    <w:p w14:paraId="6AF87915" w14:textId="59C46D26" w:rsidR="006702FE" w:rsidRDefault="003D2BD8" w:rsidP="0015680F">
      <w:pPr>
        <w:spacing w:line="480" w:lineRule="auto"/>
        <w:jc w:val="both"/>
      </w:pPr>
      <w:r>
        <w:t>We show that:</w:t>
      </w:r>
    </w:p>
    <w:p w14:paraId="4BFA3B5E" w14:textId="3E6EB5C7" w:rsidR="003D2BD8" w:rsidRDefault="003D2BD8" w:rsidP="0015680F">
      <w:pPr>
        <w:spacing w:line="480" w:lineRule="auto"/>
        <w:jc w:val="both"/>
      </w:pPr>
      <w:r>
        <w:t>1) Introduction of rewards affects feature-based attention both behaviorally and in SSVEPs</w:t>
      </w:r>
    </w:p>
    <w:p w14:paraId="5F9C2923" w14:textId="4D11BE2C" w:rsidR="003D2BD8" w:rsidRDefault="003D2BD8" w:rsidP="0015680F">
      <w:pPr>
        <w:spacing w:line="480" w:lineRule="auto"/>
        <w:jc w:val="both"/>
      </w:pPr>
      <w:r>
        <w:t>2) Leads to lower levels of attention for the low rewarded stimuli, while high rewarded stimuli stay at the same level</w:t>
      </w:r>
    </w:p>
    <w:p w14:paraId="3CB97C9F" w14:textId="07F1E18C" w:rsidR="003D2BD8" w:rsidRDefault="003D2BD8" w:rsidP="0015680F">
      <w:pPr>
        <w:spacing w:line="480" w:lineRule="auto"/>
        <w:jc w:val="both"/>
      </w:pPr>
      <w:r>
        <w:t>3) The lingering effect of reward is present in the absence of rewards, even though our measure of feature-based attention goes back to baseline</w:t>
      </w:r>
    </w:p>
    <w:p w14:paraId="72CC401E" w14:textId="20C4C2D9" w:rsidR="006702FE" w:rsidRPr="006702FE" w:rsidRDefault="006702FE" w:rsidP="006702FE">
      <w:pPr>
        <w:spacing w:line="480" w:lineRule="auto"/>
        <w:jc w:val="both"/>
        <w:rPr>
          <w:b/>
        </w:rPr>
      </w:pPr>
      <w:proofErr w:type="spellStart"/>
      <w:r w:rsidRPr="006702FE">
        <w:rPr>
          <w:b/>
        </w:rPr>
        <w:t>Maunsell</w:t>
      </w:r>
      <w:proofErr w:type="spellEnd"/>
      <w:r w:rsidRPr="006702FE">
        <w:rPr>
          <w:b/>
        </w:rPr>
        <w:t>, 2004</w:t>
      </w:r>
    </w:p>
    <w:p w14:paraId="594A1BD6" w14:textId="49CDAF56" w:rsidR="006702FE" w:rsidRDefault="006702FE" w:rsidP="006702FE">
      <w:pPr>
        <w:spacing w:line="480" w:lineRule="auto"/>
        <w:jc w:val="both"/>
      </w:pPr>
      <w:r w:rsidRPr="006702FE">
        <w:t>However, the few neurophysiological</w:t>
      </w:r>
      <w:r>
        <w:t xml:space="preserve"> </w:t>
      </w:r>
      <w:r w:rsidRPr="006702FE">
        <w:t>studies that have varied the difficulty of a spatial attention</w:t>
      </w:r>
      <w:r>
        <w:t xml:space="preserve"> </w:t>
      </w:r>
      <w:r w:rsidRPr="006702FE">
        <w:t>task have shown that neuronal modulations by attention</w:t>
      </w:r>
      <w:r>
        <w:t xml:space="preserve"> </w:t>
      </w:r>
      <w:r w:rsidRPr="006702FE">
        <w:t>vary depending on task demands [29,30,34].</w:t>
      </w:r>
    </w:p>
    <w:p w14:paraId="42BF328C" w14:textId="5419BD87" w:rsidR="0015680F" w:rsidRDefault="0015680F" w:rsidP="0015680F">
      <w:pPr>
        <w:spacing w:line="480" w:lineRule="auto"/>
        <w:jc w:val="both"/>
        <w:rPr>
          <w:b/>
        </w:rPr>
      </w:pPr>
      <w:r>
        <w:rPr>
          <w:b/>
        </w:rPr>
        <w:t>SSVEPs</w:t>
      </w:r>
    </w:p>
    <w:p w14:paraId="228E1EC3" w14:textId="77777777" w:rsidR="000C7DEE" w:rsidRDefault="000C7DEE" w:rsidP="000C7DEE">
      <w:pPr>
        <w:spacing w:line="480" w:lineRule="auto"/>
        <w:jc w:val="both"/>
      </w:pPr>
    </w:p>
    <w:p w14:paraId="6B1C3026" w14:textId="6E5729BF" w:rsidR="0015680F" w:rsidRDefault="0015680F" w:rsidP="0015680F">
      <w:pPr>
        <w:spacing w:line="480" w:lineRule="auto"/>
        <w:jc w:val="both"/>
        <w:rPr>
          <w:b/>
        </w:rPr>
      </w:pPr>
      <w:r>
        <w:rPr>
          <w:b/>
        </w:rPr>
        <w:t>The present study</w:t>
      </w:r>
    </w:p>
    <w:p w14:paraId="3370180B" w14:textId="08BA17EA" w:rsidR="0015680F" w:rsidRPr="0015680F" w:rsidRDefault="0015680F" w:rsidP="0015680F">
      <w:pPr>
        <w:spacing w:line="480" w:lineRule="auto"/>
        <w:jc w:val="both"/>
      </w:pPr>
      <w:r>
        <w:t>Our goal is to use SSVEPs in order to, for the first time, assess the influence of reward magnitude on sustained feature-based attention. How this fits with the theoretical models presented in the first part of the intro?</w:t>
      </w:r>
      <w:r w:rsidR="00F17649">
        <w:t xml:space="preserve"> Present the main idea and design of the study. </w:t>
      </w:r>
      <w:r w:rsidR="006702FE">
        <w:t xml:space="preserve">We manipulate reward probability, not magnitude </w:t>
      </w:r>
      <w:r w:rsidR="006702FE">
        <w:fldChar w:fldCharType="begin" w:fldLock="1"/>
      </w:r>
      <w:r w:rsidR="006449E2">
        <w:instrText>ADDIN CSL_CITATION {"citationItems":[{"id":"ITEM-1","itemData":{"DOI":"10.1016/j.tics.2004.04.003","ISBN":"1364-6613 (Print)","ISSN":"13646613","PMID":"15165551","abstract":"The effects of spatial or featural attention on the activity of neurons have been studied in many experiments that have used a variety of neurophysiological approaches. Other experiments have examined how expectations about reward are represented in neuronal activity in various brain regions. Although attention and reward are distinct concepts, I argue here that many neurophysiological experiments on attention and reward do not permit a clean dissociation between the two. This problem arises in part because reward contingencies are the only parameter manipulated in any of these experiments. I describe how attention and reward expectations have been confounded, giving rise to uncertainty about how signals related to attention and reward are distributed in the brain.","author":[{"dropping-particle":"","family":"Maunsell","given":"John H.R.","non-dropping-particle":"","parse-names":false,"suffix":""}],"container-title":"Trends in Cognitive Sciences","id":"ITEM-1","issue":"6","issued":{"date-parts":[["2004"]]},"page":"261-265","title":"Neuronal representations of cognitive state: Reward or attention?","type":"article-journal","volume":"8"},"uris":["http://www.mendeley.com/documents/?uuid=1d887d82-066b-49f0-9fab-fbe737242c5f"]}],"mendeley":{"formattedCitation":"(Maunsell, 2004)","plainTextFormattedCitation":"(Maunsell, 2004)","previouslyFormattedCitation":"(Maunsell, 2004)"},"properties":{"noteIndex":0},"schema":"https://github.com/citation-style-language/schema/raw/master/csl-citation.json"}</w:instrText>
      </w:r>
      <w:r w:rsidR="006702FE">
        <w:fldChar w:fldCharType="separate"/>
      </w:r>
      <w:r w:rsidR="006702FE" w:rsidRPr="006702FE">
        <w:rPr>
          <w:noProof/>
        </w:rPr>
        <w:t>(Maunsell, 2004)</w:t>
      </w:r>
      <w:r w:rsidR="006702FE">
        <w:fldChar w:fldCharType="end"/>
      </w:r>
      <w:r w:rsidR="006702FE">
        <w:t>.</w:t>
      </w:r>
    </w:p>
    <w:p w14:paraId="0CBF3B6B" w14:textId="77777777" w:rsidR="0015680F" w:rsidRDefault="0015680F" w:rsidP="006D4521">
      <w:pPr>
        <w:spacing w:line="480" w:lineRule="auto"/>
        <w:ind w:firstLine="720"/>
        <w:jc w:val="both"/>
      </w:pPr>
    </w:p>
    <w:p w14:paraId="1A066C9F" w14:textId="1ABC6D86" w:rsidR="006D4521" w:rsidRDefault="006D4521" w:rsidP="006D4521">
      <w:pPr>
        <w:spacing w:line="480" w:lineRule="auto"/>
        <w:ind w:firstLine="720"/>
        <w:jc w:val="both"/>
      </w:pPr>
      <w:r>
        <w:t xml:space="preserve">In order to better understand the underlying neural substrates of reward-guided deployment of attention in relation to depressive symptoms, we have decided to add an EEG study to our project. This study is focusing on the steady state visually evoked potentials (SSVEPs) which represent the oscillatory responses of the visual cortex to flickering stimuli (Norcia, </w:t>
      </w:r>
      <w:proofErr w:type="spellStart"/>
      <w:r>
        <w:t>Appelbaum</w:t>
      </w:r>
      <w:proofErr w:type="spellEnd"/>
      <w:r>
        <w:t xml:space="preserve">, Ales, </w:t>
      </w:r>
      <w:proofErr w:type="spellStart"/>
      <w:r>
        <w:t>Cottereau</w:t>
      </w:r>
      <w:proofErr w:type="spellEnd"/>
      <w:r>
        <w:t xml:space="preserve">, &amp; </w:t>
      </w:r>
      <w:proofErr w:type="spellStart"/>
      <w:r>
        <w:t>Rossion</w:t>
      </w:r>
      <w:proofErr w:type="spellEnd"/>
      <w:r>
        <w:t xml:space="preserve">, 2015). This method has already been successfully used to explore the “attention grabbing” by irrelevant emotional stimuli (Attar, Andersen, &amp; Müller, 2010) and is particularly interesting because it provides not just a measure of which stimuli capture attention, but also a continuous measure of how much attention is simultaneously being paid towards different stimuli. The first aim of this study is to investigate the possibility of using the SSVEPs to detect differences in the amount of attention deployed towards stimuli based on their associated reward value (Study 2a). The second aim of this study is to explore if the amount of attention being paid towards reward-related stimuli is linked to depression levels and </w:t>
      </w:r>
      <w:proofErr w:type="spellStart"/>
      <w:r>
        <w:t>anhedonic</w:t>
      </w:r>
      <w:proofErr w:type="spellEnd"/>
      <w:r>
        <w:t xml:space="preserve"> symptoms in particular (Study 2b). </w:t>
      </w:r>
    </w:p>
    <w:p w14:paraId="711227B3" w14:textId="77777777" w:rsidR="006D4521" w:rsidRDefault="006D4521" w:rsidP="00EC4518">
      <w:pPr>
        <w:spacing w:line="360" w:lineRule="auto"/>
        <w:jc w:val="center"/>
        <w:rPr>
          <w:b/>
        </w:rPr>
      </w:pPr>
    </w:p>
    <w:p w14:paraId="78FCD169" w14:textId="4A7F2141" w:rsidR="009508C9" w:rsidRDefault="009508C9" w:rsidP="003E5AB6">
      <w:pPr>
        <w:pStyle w:val="Heading1"/>
        <w:spacing w:before="0"/>
      </w:pPr>
      <w:r>
        <w:t>Methods</w:t>
      </w:r>
    </w:p>
    <w:p w14:paraId="3EA709CE" w14:textId="6834F536" w:rsidR="00F17649" w:rsidRDefault="00146705" w:rsidP="003E5AB6">
      <w:pPr>
        <w:pStyle w:val="Heading2"/>
      </w:pPr>
      <w:r>
        <w:t>Participants</w:t>
      </w:r>
    </w:p>
    <w:p w14:paraId="301E968B" w14:textId="77777777" w:rsidR="007D5FCE" w:rsidRDefault="007D5FCE" w:rsidP="007D5FCE"/>
    <w:p w14:paraId="2D72950A" w14:textId="6259691D" w:rsidR="00251771" w:rsidRPr="00251771" w:rsidRDefault="00251771" w:rsidP="008141DE">
      <w:pPr>
        <w:spacing w:line="480" w:lineRule="auto"/>
      </w:pPr>
      <w:r>
        <w:t xml:space="preserve">We have tested </w:t>
      </w:r>
      <w:r w:rsidR="008A3C86">
        <w:t>48 participants</w:t>
      </w:r>
      <w:r w:rsidR="008141DE">
        <w:t xml:space="preserve"> </w:t>
      </w:r>
      <w:r w:rsidR="008A3C86">
        <w:t xml:space="preserve">with normal or corrected-to-normal vision and no history of neurological diseases. </w:t>
      </w:r>
      <w:r w:rsidR="00796C11">
        <w:t>Due to technical problems (4) or artifacts (4) in the EEG recordings 8 participants were excluded</w:t>
      </w:r>
      <w:r w:rsidR="003E7FC7">
        <w:t>. Thus,</w:t>
      </w:r>
      <w:r w:rsidR="00796C11">
        <w:t xml:space="preserve"> the final data set consisted out of 40 participants</w:t>
      </w:r>
      <w:r w:rsidR="003E7FC7">
        <w:t xml:space="preserve"> (</w:t>
      </w:r>
      <w:r w:rsidR="003E7FC7" w:rsidRPr="008141DE">
        <w:rPr>
          <w:highlight w:val="yellow"/>
        </w:rPr>
        <w:t>XX female</w:t>
      </w:r>
      <w:r w:rsidR="003E7FC7">
        <w:t xml:space="preserve">; </w:t>
      </w:r>
      <w:r w:rsidR="003E7FC7" w:rsidRPr="003E7FC7">
        <w:rPr>
          <w:highlight w:val="yellow"/>
        </w:rPr>
        <w:t>median age</w:t>
      </w:r>
      <w:r w:rsidR="003E7FC7">
        <w:t>)</w:t>
      </w:r>
      <w:r w:rsidR="00796C11">
        <w:t xml:space="preserve">. </w:t>
      </w:r>
      <w:r w:rsidR="00321CA8">
        <w:t>P</w:t>
      </w:r>
      <w:r w:rsidR="00796C11">
        <w:t xml:space="preserve">articipants received 20€ </w:t>
      </w:r>
      <w:r w:rsidR="00321CA8">
        <w:t xml:space="preserve">plus up to </w:t>
      </w:r>
      <w:r w:rsidR="00796C11">
        <w:t>6€</w:t>
      </w:r>
      <w:r w:rsidR="00321CA8">
        <w:t xml:space="preserve"> extra as monetary rewards (on average 25,5</w:t>
      </w:r>
      <w:r w:rsidR="00796C11">
        <w:t>€</w:t>
      </w:r>
      <w:r w:rsidR="00321CA8">
        <w:t xml:space="preserve">). </w:t>
      </w:r>
      <w:r w:rsidR="008141DE">
        <w:t xml:space="preserve">The study was approved by the ethics committee of Ghent University. </w:t>
      </w:r>
      <w:r w:rsidR="00321CA8">
        <w:t xml:space="preserve"> </w:t>
      </w:r>
    </w:p>
    <w:p w14:paraId="481B9F2F" w14:textId="2271B308" w:rsidR="006D4521" w:rsidRDefault="00F17649" w:rsidP="003E5AB6">
      <w:pPr>
        <w:pStyle w:val="Heading2"/>
      </w:pPr>
      <w:r>
        <w:lastRenderedPageBreak/>
        <w:t xml:space="preserve">Stimuli </w:t>
      </w:r>
      <w:r w:rsidR="006449E2">
        <w:t>and task</w:t>
      </w:r>
    </w:p>
    <w:p w14:paraId="7EEE0A4D" w14:textId="1ABAB413" w:rsidR="006449E2" w:rsidRDefault="006449E2" w:rsidP="006449E2"/>
    <w:p w14:paraId="30A66630" w14:textId="1E4FE8A7" w:rsidR="004D501F" w:rsidRDefault="006449E2" w:rsidP="008D6BE0">
      <w:pPr>
        <w:spacing w:line="480" w:lineRule="auto"/>
        <w:ind w:firstLine="720"/>
      </w:pPr>
      <w:r>
        <w:t xml:space="preserve">We used the </w:t>
      </w:r>
      <w:r w:rsidRPr="007A318B">
        <w:t xml:space="preserve">Random Dot Kinematogram </w:t>
      </w:r>
      <w:r w:rsidR="00595B7D">
        <w:t xml:space="preserve">(RDK) </w:t>
      </w:r>
      <w:r w:rsidRPr="007A318B">
        <w:t xml:space="preserve">task </w:t>
      </w:r>
      <w:r>
        <w:fldChar w:fldCharType="begin" w:fldLock="1"/>
      </w:r>
      <w:r w:rsidR="00B1021D">
        <w:instrText>ADDIN CSL_CITATION {"citationItems":[{"id":"ITEM-1","itemData":{"DOI":"10.1073/pnas.1002436107","ISBN":"1091-6490 (Electronic)\\r0027-8424 (Linking)","ISSN":"1091-6490","PMID":"20643918","abstract":"A central question in the field of attention is whether visual processing is a strictly limited resource, which must be allocated by selective attention. If this were the case, attentional enhancement of one stimulus should invariably lead to suppression of unattended distracter stimuli. Here we examine voluntary cued shifts of feature-selective attention to either one of two superimposed red or blue random dot kinematograms (RDKs) to test whether such a reciprocal relationship between enhancement of an attended and suppression of an unattended stimulus can be observed. The steady-state visual evoked potential (SSVEP), an oscillatory brain response elicited by the flickering RDKs, was measured in human EEG. Supporting limited resources, we observed both an enhancement of the attended and a suppression of the unattended RDK, but this observed reciprocity did not occur concurrently: enhancement of the attended RDK started at 220 ms after cue onset and preceded suppression of the unattended RDK by about 130 ms. Furthermore, we found that behavior was significantly correlated with the SSVEP time course of a measure of selectivity (attended minus unattended) but not with a measure of total activity (attended plus unattended). The significant deviations from a temporally synchronized reciprocity between enhancement and suppression suggest that the enhancement of the attended stimulus may cause the suppression of the unattended stimulus in the present experiment.","author":[{"dropping-particle":"","family":"Andersen","given":"S K","non-dropping-particle":"","parse-names":false,"suffix":""},{"dropping-particle":"","family":"Müller","given":"M M","non-dropping-particle":"","parse-names":false,"suffix":""}],"container-title":"Proceedings of the National Academy of Sciences of the United States of America","id":"ITEM-1","issue":"31","issued":{"date-parts":[["2010"]]},"page":"13878-82","title":"Behavioral performance follows the time course of neural facilitation and suppression during cued shifts of feature-selective attention.","type":"article-journal","volume":"107"},"uris":["http://www.mendeley.com/documents/?uuid=4a5f2140-be6d-49d6-81c4-ac2ed9193f74"]}],"mendeley":{"formattedCitation":"(Andersen &amp; Müller, 2010)","plainTextFormattedCitation":"(Andersen &amp; Müller, 2010)","previouslyFormattedCitation":"(Andersen &amp; Müller, 2010)"},"properties":{"noteIndex":0},"schema":"https://github.com/citation-style-language/schema/raw/master/csl-citation.json"}</w:instrText>
      </w:r>
      <w:r>
        <w:fldChar w:fldCharType="separate"/>
      </w:r>
      <w:r w:rsidR="008C257C" w:rsidRPr="008C257C">
        <w:rPr>
          <w:noProof/>
        </w:rPr>
        <w:t>(Andersen &amp; Müller, 2010)</w:t>
      </w:r>
      <w:r>
        <w:fldChar w:fldCharType="end"/>
      </w:r>
      <w:r>
        <w:t xml:space="preserve"> </w:t>
      </w:r>
      <w:r w:rsidRPr="007A318B">
        <w:t xml:space="preserve">in which participants </w:t>
      </w:r>
      <w:r w:rsidR="00595B7D">
        <w:t>were</w:t>
      </w:r>
      <w:r w:rsidRPr="007A318B">
        <w:t xml:space="preserve"> presented with </w:t>
      </w:r>
      <w:r w:rsidR="00595B7D">
        <w:t xml:space="preserve">two overlapping circular RDKs of </w:t>
      </w:r>
      <w:r w:rsidR="00C40D45">
        <w:t>isoluminant</w:t>
      </w:r>
      <w:r w:rsidR="00595B7D">
        <w:t xml:space="preserve"> colors </w:t>
      </w:r>
      <w:r w:rsidR="00C8783F">
        <w:t>(</w:t>
      </w:r>
      <w:r w:rsidR="00595B7D">
        <w:t>red and blue</w:t>
      </w:r>
      <w:r w:rsidR="00C8783F">
        <w:t>) on grey background</w:t>
      </w:r>
      <w:r w:rsidR="00595B7D">
        <w:t xml:space="preserve">. </w:t>
      </w:r>
      <w:r w:rsidR="00C8783F">
        <w:t xml:space="preserve">Viewing distance was fixed with a chinrest to </w:t>
      </w:r>
      <w:r w:rsidR="00A37165" w:rsidRPr="00A37165">
        <w:rPr>
          <w:highlight w:val="yellow"/>
        </w:rPr>
        <w:t>80cm from the 21-inch</w:t>
      </w:r>
      <w:r w:rsidR="00A37165">
        <w:t xml:space="preserve"> CRT screen (</w:t>
      </w:r>
      <w:r w:rsidR="003F5D88">
        <w:rPr>
          <w:highlight w:val="yellow"/>
        </w:rPr>
        <w:t xml:space="preserve">1024 X 768 and 120 </w:t>
      </w:r>
      <w:r w:rsidR="00A37165" w:rsidRPr="00A37165">
        <w:rPr>
          <w:highlight w:val="yellow"/>
        </w:rPr>
        <w:t>Hz refresh rate</w:t>
      </w:r>
      <w:r w:rsidR="00A37165">
        <w:t xml:space="preserve">). </w:t>
      </w:r>
      <w:r w:rsidR="00595B7D">
        <w:t xml:space="preserve">The two RDKs consisted out of 125 </w:t>
      </w:r>
      <w:r w:rsidR="00EE5948">
        <w:t>randomly and independently moving dots</w:t>
      </w:r>
      <w:r w:rsidR="00A37165">
        <w:t xml:space="preserve"> (</w:t>
      </w:r>
      <w:r w:rsidR="00A37165" w:rsidRPr="00A37165">
        <w:rPr>
          <w:highlight w:val="yellow"/>
        </w:rPr>
        <w:t>size and visual angle</w:t>
      </w:r>
      <w:r w:rsidR="00A37165">
        <w:t>)</w:t>
      </w:r>
      <w:r w:rsidR="00595B7D">
        <w:t xml:space="preserve">. </w:t>
      </w:r>
      <w:r w:rsidR="00A9680E" w:rsidRPr="00A9680E">
        <w:rPr>
          <w:highlight w:val="yellow"/>
        </w:rPr>
        <w:t>The size of the cloud was XXX degrees of visual angle.</w:t>
      </w:r>
      <w:r w:rsidR="00A9680E">
        <w:t xml:space="preserve"> </w:t>
      </w:r>
      <w:r w:rsidR="00595B7D">
        <w:t xml:space="preserve">Each RDK was flickering at a different frequency </w:t>
      </w:r>
      <w:r w:rsidR="00C8783F">
        <w:t>(10 or 12Hz). The mapping between color and frequency was counterbalanced across participants</w:t>
      </w:r>
      <w:r w:rsidR="00595B7D">
        <w:t xml:space="preserve">. On </w:t>
      </w:r>
      <w:r w:rsidR="00C8783F">
        <w:t>one third</w:t>
      </w:r>
      <w:r w:rsidR="00595B7D">
        <w:t xml:space="preserve"> of trials most of the </w:t>
      </w:r>
      <w:r w:rsidR="00EE5948">
        <w:t>dots</w:t>
      </w:r>
      <w:r w:rsidR="00595B7D">
        <w:t xml:space="preserve"> (75%) </w:t>
      </w:r>
      <w:r w:rsidR="00C8783F">
        <w:t xml:space="preserve">moved coherently </w:t>
      </w:r>
      <w:r w:rsidR="00595B7D">
        <w:t>in one of the RDKs</w:t>
      </w:r>
      <w:r w:rsidR="00C8783F">
        <w:t xml:space="preserve"> [</w:t>
      </w:r>
      <w:r w:rsidR="00C8783F" w:rsidRPr="00C8783F">
        <w:rPr>
          <w:highlight w:val="yellow"/>
        </w:rPr>
        <w:t xml:space="preserve">check if </w:t>
      </w:r>
      <w:r w:rsidR="00C8783F">
        <w:rPr>
          <w:highlight w:val="yellow"/>
        </w:rPr>
        <w:t xml:space="preserve">this percentage is </w:t>
      </w:r>
      <w:r w:rsidR="00C8783F" w:rsidRPr="00C8783F">
        <w:rPr>
          <w:highlight w:val="yellow"/>
        </w:rPr>
        <w:t>in the attended or in both</w:t>
      </w:r>
      <w:r w:rsidR="00C8783F">
        <w:t xml:space="preserve">] </w:t>
      </w:r>
      <w:r w:rsidR="00595B7D">
        <w:t xml:space="preserve">(up, down, left, or right). Participants’ task was to detect the coherent movement as fast as possible by pressing the space key on keyboard. Response time was </w:t>
      </w:r>
      <w:r w:rsidR="00595B7D" w:rsidRPr="00595B7D">
        <w:rPr>
          <w:highlight w:val="yellow"/>
        </w:rPr>
        <w:t>limited to 1500ms</w:t>
      </w:r>
      <w:r w:rsidR="00595B7D">
        <w:t xml:space="preserve">. At the beginning of each trial, participants were instructed by a verbal </w:t>
      </w:r>
      <w:r w:rsidR="00EE5948">
        <w:t xml:space="preserve">audio </w:t>
      </w:r>
      <w:r w:rsidR="00595B7D">
        <w:t xml:space="preserve">cue (“red” vs. “blue”) which of the two RDKs to attend. Each trial could contain zero, one, two, or three coherent movements. </w:t>
      </w:r>
      <w:r w:rsidR="00D204BA">
        <w:t>Correct responses were followed by a tone (</w:t>
      </w:r>
      <w:r w:rsidR="00D204BA" w:rsidRPr="003F5D88">
        <w:rPr>
          <w:highlight w:val="yellow"/>
        </w:rPr>
        <w:t>sine</w:t>
      </w:r>
      <w:r w:rsidR="001A1058" w:rsidRPr="003F5D88">
        <w:rPr>
          <w:highlight w:val="yellow"/>
        </w:rPr>
        <w:t xml:space="preserve"> wave</w:t>
      </w:r>
      <w:r w:rsidR="00D204BA" w:rsidRPr="003F5D88">
        <w:rPr>
          <w:highlight w:val="yellow"/>
        </w:rPr>
        <w:t xml:space="preserve"> of either 800 or 1200Hz</w:t>
      </w:r>
      <w:r w:rsidR="003F5D88" w:rsidRPr="003F5D88">
        <w:rPr>
          <w:highlight w:val="yellow"/>
        </w:rPr>
        <w:t xml:space="preserve"> 1000 </w:t>
      </w:r>
      <w:proofErr w:type="spellStart"/>
      <w:r w:rsidR="003F5D88" w:rsidRPr="003F5D88">
        <w:rPr>
          <w:highlight w:val="yellow"/>
        </w:rPr>
        <w:t>ms</w:t>
      </w:r>
      <w:proofErr w:type="spellEnd"/>
      <w:r w:rsidR="003F5D88" w:rsidRPr="003F5D88">
        <w:rPr>
          <w:highlight w:val="yellow"/>
        </w:rPr>
        <w:t xml:space="preserve"> long</w:t>
      </w:r>
      <w:r w:rsidR="00D204BA" w:rsidRPr="003F5D88">
        <w:rPr>
          <w:highlight w:val="yellow"/>
        </w:rPr>
        <w:t>,</w:t>
      </w:r>
      <w:r w:rsidR="00D204BA">
        <w:t xml:space="preserve"> counterbalanced across participants). Responses that were too late or incorrect were followed by </w:t>
      </w:r>
      <w:r w:rsidR="00D204BA" w:rsidRPr="00D204BA">
        <w:rPr>
          <w:highlight w:val="yellow"/>
        </w:rPr>
        <w:t xml:space="preserve">a 1s square </w:t>
      </w:r>
      <w:r w:rsidR="001A1058">
        <w:rPr>
          <w:highlight w:val="yellow"/>
        </w:rPr>
        <w:t xml:space="preserve">wave </w:t>
      </w:r>
      <w:r w:rsidR="00D204BA" w:rsidRPr="00D204BA">
        <w:rPr>
          <w:highlight w:val="yellow"/>
        </w:rPr>
        <w:t>tone of 400Hz</w:t>
      </w:r>
      <w:r w:rsidR="00D204BA">
        <w:t xml:space="preserve">. </w:t>
      </w:r>
    </w:p>
    <w:p w14:paraId="4EC56E88" w14:textId="59B1F57E" w:rsidR="00FF4565" w:rsidRDefault="008D6BE0" w:rsidP="008D6BE0">
      <w:pPr>
        <w:spacing w:line="480" w:lineRule="auto"/>
        <w:ind w:firstLine="720"/>
      </w:pPr>
      <w:r>
        <w:t xml:space="preserve">The experiment started with 4 practice blocks of 60 trials. After each block participants received feedback on their performance (percentage of correctly detected movements and percentage of correct responses). After finishing the practice phase participants completed 12 blocks of the experiment divided into 3 phases. </w:t>
      </w:r>
      <w:r w:rsidR="006449E2" w:rsidRPr="007A318B">
        <w:t xml:space="preserve">The first </w:t>
      </w:r>
      <w:r>
        <w:t>phase was the baseline in which participants were doing the described task. In the second phase the task was the same, but participants were instructed that they can earn additional monetary rewards (up to 6€) based on their performance. They were instructed that one of the colors is paired with high probability</w:t>
      </w:r>
      <w:r w:rsidR="00FF4565">
        <w:t xml:space="preserve"> </w:t>
      </w:r>
      <w:r w:rsidR="00FF4565">
        <w:lastRenderedPageBreak/>
        <w:t>(</w:t>
      </w:r>
      <w:r w:rsidR="00FF4565" w:rsidRPr="007A318B">
        <w:t>80%</w:t>
      </w:r>
      <w:r w:rsidR="00FF4565">
        <w:t>)</w:t>
      </w:r>
      <w:r>
        <w:t xml:space="preserve"> </w:t>
      </w:r>
      <w:r w:rsidR="00FF4565">
        <w:t>and the other color is paired with low probability (20%) of earning</w:t>
      </w:r>
      <w:r w:rsidR="00A37165">
        <w:t xml:space="preserve"> 10 extra cents for each correct detection</w:t>
      </w:r>
      <w:r w:rsidR="00FF4565">
        <w:t xml:space="preserve">. The receipt of the reward was signaled by a new tone </w:t>
      </w:r>
      <w:r w:rsidR="00A37165">
        <w:t>that replaced</w:t>
      </w:r>
      <w:r w:rsidR="00FF4565">
        <w:t xml:space="preserve"> the usual correct tone. If the correct tone was a sine </w:t>
      </w:r>
      <w:r w:rsidR="001A1058">
        <w:t xml:space="preserve">wave </w:t>
      </w:r>
      <w:r w:rsidR="00FF4565">
        <w:t>of 800Hz the reward tone was a sine</w:t>
      </w:r>
      <w:r w:rsidR="001A1058">
        <w:t xml:space="preserve"> wave</w:t>
      </w:r>
      <w:r w:rsidR="00FF4565">
        <w:t xml:space="preserve"> of 1200Hz and vice versa. At the end of each of the 4 blocks </w:t>
      </w:r>
      <w:r w:rsidR="00A37165">
        <w:t>of</w:t>
      </w:r>
      <w:r w:rsidR="00FF4565">
        <w:t xml:space="preserve"> the reward phase participants got feedback on their performance and feedback on the amount of </w:t>
      </w:r>
      <w:r w:rsidR="00A37165">
        <w:t xml:space="preserve">extra </w:t>
      </w:r>
      <w:r w:rsidR="00FF4565">
        <w:t xml:space="preserve">money earned within the block. The third phase was the extinction </w:t>
      </w:r>
      <w:r w:rsidR="00A37165">
        <w:t>phase</w:t>
      </w:r>
      <w:r w:rsidR="00FF4565">
        <w:t xml:space="preserve"> that was the same as baseline and participants could not earn any monetary rewards. </w:t>
      </w:r>
      <w:r w:rsidR="00EE5948">
        <w:t xml:space="preserve">The whole task lasted </w:t>
      </w:r>
      <w:r w:rsidR="007A5DA5">
        <w:t xml:space="preserve">for </w:t>
      </w:r>
      <w:r w:rsidR="00EE5948" w:rsidRPr="00A9680E">
        <w:rPr>
          <w:highlight w:val="yellow"/>
        </w:rPr>
        <w:t xml:space="preserve">approximately </w:t>
      </w:r>
      <w:r w:rsidR="00A9680E" w:rsidRPr="00A9680E">
        <w:rPr>
          <w:highlight w:val="yellow"/>
        </w:rPr>
        <w:t>(including EEG preparation the participants were in the lab for 1:45 hours; optional: the task lasted for about 50 minutes)</w:t>
      </w:r>
      <w:r w:rsidR="00A9680E">
        <w:t xml:space="preserve"> </w:t>
      </w:r>
      <w:r w:rsidR="00EE5948">
        <w:t xml:space="preserve">and participants </w:t>
      </w:r>
      <w:r w:rsidR="007A5DA5">
        <w:t>were encouraged to take</w:t>
      </w:r>
      <w:r w:rsidR="00EE5948">
        <w:t xml:space="preserve"> brakes in between the blocks. </w:t>
      </w:r>
      <w:r w:rsidR="00B40E1A">
        <w:t xml:space="preserve">Upon completing the task, participants filled-in two questionnaires in order to measure reward sensitivity </w:t>
      </w:r>
      <w:r w:rsidR="004653A8">
        <w:fldChar w:fldCharType="begin" w:fldLock="1"/>
      </w:r>
      <w:r w:rsidR="00B1021D">
        <w:instrText>ADDIN CSL_CITATION {"citationItems":[{"id":"ITEM-1","itemData":{"DOI":"10.1007/s10862-005-3262-2","ISBN":"0882-2689\\n1573-3505","ISSN":"08822689","abstract":"This study examined the reliability, factor structure, and convergent validity of the Dutch version of C. S. Carver and T. L.White’s (1994) Behavioral Approach System andBehavioral Inhibition System Scales (BIS/BAS Scales). For this purpose, the BIS/BAS Scales, a shortened version of the Eysenck Personality Questionnaire (EPQ), and the Dickman Impulsivity Inventory (DII) were administered to 246 undergraduate students in The Netherlands. The internal consistency of the BIS/BAS Scales was sufficient. Further, exploratory and confirmatory factor analysis showed that the Dutch BIS/BAS Scales have a factor structure similar to the English version. Finally, BIS/BAS Scales were found to correlate in a theoretically meaningful way with extraversion, neuroticism, psychoticism, and impulsivity.","author":[{"dropping-particle":"","family":"Franken","given":"Ingmar H A","non-dropping-particle":"","parse-names":false,"suffix":""},{"dropping-particle":"","family":"Muris","given":"Peter","non-dropping-particle":"","parse-names":false,"suffix":""},{"dropping-particle":"","family":"Rassin","given":"Eric","non-dropping-particle":"","parse-names":false,"suffix":""}],"container-title":"Journal of Psychopathology and Behavioral Assessment","id":"ITEM-1","issue":"1","issued":{"date-parts":[["2005"]]},"page":"25-30","title":"Psychometric properties of the Dutch BIS/BAS scales","type":"article-journal","volume":"27"},"uris":["http://www.mendeley.com/documents/?uuid=2ca02410-9f9f-4c6d-b522-d8e58a1d2dd3"]}],"mendeley":{"formattedCitation":"(Franken, Muris, &amp; Rassin, 2005)","manualFormatting":"(BIS-BAS; Franken et al., 2005)","plainTextFormattedCitation":"(Franken, Muris, &amp; Rassin, 2005)","previouslyFormattedCitation":"(Franken, Muris, &amp; Rassin, 2005)"},"properties":{"noteIndex":0},"schema":"https://github.com/citation-style-language/schema/raw/master/csl-citation.json"}</w:instrText>
      </w:r>
      <w:r w:rsidR="004653A8">
        <w:fldChar w:fldCharType="separate"/>
      </w:r>
      <w:r w:rsidR="004653A8" w:rsidRPr="004653A8">
        <w:rPr>
          <w:noProof/>
        </w:rPr>
        <w:t>(</w:t>
      </w:r>
      <w:r w:rsidR="004653A8">
        <w:rPr>
          <w:noProof/>
        </w:rPr>
        <w:t xml:space="preserve">BIS-BAS; </w:t>
      </w:r>
      <w:r w:rsidR="004653A8" w:rsidRPr="004653A8">
        <w:rPr>
          <w:noProof/>
        </w:rPr>
        <w:t>Franken et al., 2005)</w:t>
      </w:r>
      <w:r w:rsidR="004653A8">
        <w:fldChar w:fldCharType="end"/>
      </w:r>
      <w:r w:rsidR="004653A8">
        <w:t xml:space="preserve"> </w:t>
      </w:r>
      <w:r w:rsidR="00B40E1A">
        <w:t xml:space="preserve">and depression levels </w:t>
      </w:r>
      <w:r w:rsidR="004653A8">
        <w:fldChar w:fldCharType="begin" w:fldLock="1"/>
      </w:r>
      <w:r w:rsidR="008C257C">
        <w:instrText>ADDIN CSL_CITATION {"citationItems":[{"id":"ITEM-1","itemData":{"author":[{"dropping-particle":"","family":"Does","given":"A. J. W.","non-dropping-particle":"Van der","parse-names":false,"suffix":""}],"id":"ITEM-1","issued":{"date-parts":[["2002"]]},"publisher":"Harcourt","publisher-place":"Amsterdam","title":"Handleiding bij de Nederlandse versie van beck depression inventory—second edition (BDI-II-NL). [The Dutch version of the Beck depression inventory].","type":"book"},"uris":["http://www.mendeley.com/documents/?uuid=0efa52c3-445f-48cc-bc15-6b4bae2be080"]}],"mendeley":{"formattedCitation":"(Van der Does, 2002)","manualFormatting":"(BDI-II; Van der Does, 2002)","plainTextFormattedCitation":"(Van der Does, 2002)","previouslyFormattedCitation":"(Van der Does, 2002)"},"properties":{"noteIndex":0},"schema":"https://github.com/citation-style-language/schema/raw/master/csl-citation.json"}</w:instrText>
      </w:r>
      <w:r w:rsidR="004653A8">
        <w:fldChar w:fldCharType="separate"/>
      </w:r>
      <w:r w:rsidR="004653A8" w:rsidRPr="004653A8">
        <w:rPr>
          <w:noProof/>
        </w:rPr>
        <w:t>(</w:t>
      </w:r>
      <w:r w:rsidR="004653A8">
        <w:rPr>
          <w:noProof/>
        </w:rPr>
        <w:t xml:space="preserve">BDI-II; </w:t>
      </w:r>
      <w:r w:rsidR="004653A8" w:rsidRPr="004653A8">
        <w:rPr>
          <w:noProof/>
        </w:rPr>
        <w:t>Van der Does, 2002)</w:t>
      </w:r>
      <w:r w:rsidR="004653A8">
        <w:fldChar w:fldCharType="end"/>
      </w:r>
      <w:r w:rsidR="004653A8">
        <w:t>.</w:t>
      </w:r>
    </w:p>
    <w:p w14:paraId="4B85CF93" w14:textId="43C293E8" w:rsidR="00146705" w:rsidRDefault="004F6F4C" w:rsidP="00146705">
      <w:pPr>
        <w:pStyle w:val="Heading2"/>
      </w:pPr>
      <w:r>
        <w:t>Preprocessing of the behavioral data</w:t>
      </w:r>
    </w:p>
    <w:p w14:paraId="3D77DC3D" w14:textId="77777777" w:rsidR="004F6F4C" w:rsidRDefault="004F6F4C" w:rsidP="004F6F4C"/>
    <w:p w14:paraId="3A48F5FD" w14:textId="77777777" w:rsidR="004F6F4C" w:rsidRDefault="004F6F4C" w:rsidP="004F6F4C">
      <w:pPr>
        <w:pStyle w:val="ListParagraph"/>
        <w:numPr>
          <w:ilvl w:val="0"/>
          <w:numId w:val="37"/>
        </w:numPr>
      </w:pPr>
      <w:r w:rsidRPr="000819E8">
        <w:t xml:space="preserve">We have discarded RTs below 200ms (0%) and the upper limit within the task was 1000ms (check this in the </w:t>
      </w:r>
      <w:proofErr w:type="spellStart"/>
      <w:r w:rsidRPr="000819E8">
        <w:t>Matlab</w:t>
      </w:r>
      <w:proofErr w:type="spellEnd"/>
      <w:r w:rsidRPr="000819E8">
        <w:t xml:space="preserve"> script) so that no RTs were above that. </w:t>
      </w:r>
    </w:p>
    <w:p w14:paraId="22507B0E" w14:textId="139FA364" w:rsidR="00BA0ADE" w:rsidRDefault="00BA0ADE" w:rsidP="00BA0ADE"/>
    <w:p w14:paraId="1B0C36CA" w14:textId="77777777" w:rsidR="00BA0ADE" w:rsidRDefault="00BA0ADE" w:rsidP="00BA0ADE">
      <w:pPr>
        <w:pStyle w:val="Heading2"/>
      </w:pPr>
      <w:r>
        <w:t>EEG recording and preprocessing</w:t>
      </w:r>
    </w:p>
    <w:p w14:paraId="1D5BA849" w14:textId="77777777" w:rsidR="00BA0ADE" w:rsidRPr="00BA0ADE" w:rsidRDefault="00BA0ADE" w:rsidP="00BA0ADE"/>
    <w:p w14:paraId="1EFE6D41" w14:textId="77777777" w:rsidR="004F6F4C" w:rsidRDefault="004F6F4C" w:rsidP="004F6F4C">
      <w:r w:rsidRPr="00BA0ADE">
        <w:rPr>
          <w:highlight w:val="yellow"/>
        </w:rPr>
        <w:t>Antonio</w:t>
      </w:r>
    </w:p>
    <w:p w14:paraId="10D01D99" w14:textId="16633955" w:rsidR="004F6F4C" w:rsidRDefault="004F6F4C" w:rsidP="004F6F4C">
      <w:pPr>
        <w:pStyle w:val="Heading2"/>
      </w:pPr>
      <w:r>
        <w:t>Statistical analyses</w:t>
      </w:r>
    </w:p>
    <w:p w14:paraId="5746E42D" w14:textId="38E46D88" w:rsidR="008A3C86" w:rsidRDefault="008A3C86" w:rsidP="008A3C86"/>
    <w:p w14:paraId="71C7E87A" w14:textId="0D09BE2A" w:rsidR="00A55975" w:rsidRPr="00D03DBF" w:rsidRDefault="001512DB" w:rsidP="007A318B">
      <w:pPr>
        <w:spacing w:line="480" w:lineRule="auto"/>
        <w:jc w:val="both"/>
      </w:pPr>
      <w:r>
        <w:t xml:space="preserve">Behavioral and EEG data were analyzed using </w:t>
      </w:r>
      <w:r w:rsidR="00A55975">
        <w:t>bayesian multilevel regressions</w:t>
      </w:r>
      <w:r w:rsidR="00B5232F">
        <w:t xml:space="preserve"> (</w:t>
      </w:r>
      <w:r w:rsidR="00B5232F" w:rsidRPr="00B5232F">
        <w:rPr>
          <w:highlight w:val="yellow"/>
        </w:rPr>
        <w:t>do we want to motivate the use of the bayesian approach?</w:t>
      </w:r>
      <w:r w:rsidR="00B5232F">
        <w:t>)</w:t>
      </w:r>
      <w:r w:rsidR="00A55975">
        <w:t xml:space="preserve">. We fitted and compared multiple models of </w:t>
      </w:r>
      <w:r w:rsidR="00655937">
        <w:t xml:space="preserve">varying </w:t>
      </w:r>
      <w:r w:rsidR="00A55975">
        <w:t xml:space="preserve">complexity to predict hit rates, reaction times, and SSVEP amplitudes. </w:t>
      </w:r>
      <w:r w:rsidR="0086688A">
        <w:t xml:space="preserve">Each of the </w:t>
      </w:r>
      <w:r w:rsidR="00BE710C">
        <w:t xml:space="preserve">fitted </w:t>
      </w:r>
      <w:r w:rsidR="0086688A">
        <w:t xml:space="preserve">models contained both constant and varying effects (also known as fixed and random). </w:t>
      </w:r>
      <w:r w:rsidR="00720800" w:rsidRPr="00720800">
        <w:rPr>
          <w:highlight w:val="yellow"/>
        </w:rPr>
        <w:t xml:space="preserve">Both EEG signal and behavioral performance are known to be dependent upon participant-specific characteristic </w:t>
      </w:r>
      <w:r w:rsidR="00720800" w:rsidRPr="00720800">
        <w:rPr>
          <w:highlight w:val="yellow"/>
        </w:rPr>
        <w:lastRenderedPageBreak/>
        <w:t>(e.g., skull thinness, skin conductance, and hair; speed of responding etc.) therefore we decided to model this variability by adding varying intercepts in our models.  Additionally, the studied effects are also known to vary in magnitude over participants (e.g., reward sensitivity and selective attention) and this is why we opted for including varying slopes in our models.</w:t>
      </w:r>
      <w:r w:rsidR="00720800">
        <w:t xml:space="preserve"> </w:t>
      </w:r>
      <w:r w:rsidR="00A55975">
        <w:t xml:space="preserve">The models were fitted </w:t>
      </w:r>
      <w:r w:rsidR="00750379">
        <w:t xml:space="preserve">using the R package </w:t>
      </w:r>
      <w:r w:rsidR="00750379">
        <w:rPr>
          <w:i/>
        </w:rPr>
        <w:t>brms</w:t>
      </w:r>
      <w:r w:rsidR="00A55975">
        <w:t xml:space="preserve"> </w:t>
      </w:r>
      <w:r w:rsidR="008C257C">
        <w:fldChar w:fldCharType="begin" w:fldLock="1"/>
      </w:r>
      <w:r w:rsidR="008C257C">
        <w:instrText>ADDIN CSL_CITATION {"citationItems":[{"id":"ITEM-1","itemData":{"author":[{"dropping-particle":"","family":"Bürkner","given":"Paul-Christian","non-dropping-particle":"","parse-names":false,"suffix":""}],"container-title":"Journal of Statistical Software","id":"ITEM-1","issue":"1","issued":{"date-parts":[["2016"]]},"page":"1-28","title":"brms: An R package for Bayesian multilevel models using Stan","type":"article-journal","volume":"80"},"uris":["http://www.mendeley.com/documents/?uuid=c92b48b6-a5c5-478d-b476-0d2c84adb21a"]}],"mendeley":{"formattedCitation":"(Bürkner, 2016)","plainTextFormattedCitation":"(Bürkner, 2016)","previouslyFormattedCitation":"(Bürkner, 2016)"},"properties":{"noteIndex":0},"schema":"https://github.com/citation-style-language/schema/raw/master/csl-citation.json"}</w:instrText>
      </w:r>
      <w:r w:rsidR="008C257C">
        <w:fldChar w:fldCharType="separate"/>
      </w:r>
      <w:r w:rsidR="008C257C" w:rsidRPr="008C257C">
        <w:rPr>
          <w:noProof/>
        </w:rPr>
        <w:t>(Bürkner, 2016)</w:t>
      </w:r>
      <w:r w:rsidR="008C257C">
        <w:fldChar w:fldCharType="end"/>
      </w:r>
      <w:r w:rsidR="008C257C">
        <w:t xml:space="preserve"> </w:t>
      </w:r>
      <w:r w:rsidR="00A55975">
        <w:t xml:space="preserve">that employs the probabilistic programming language </w:t>
      </w:r>
      <w:r w:rsidR="00A55975">
        <w:rPr>
          <w:i/>
        </w:rPr>
        <w:t>Stan</w:t>
      </w:r>
      <w:r w:rsidR="00B1021D">
        <w:rPr>
          <w:i/>
        </w:rPr>
        <w:t xml:space="preserve"> </w:t>
      </w:r>
      <w:r w:rsidR="00B1021D">
        <w:rPr>
          <w:i/>
        </w:rPr>
        <w:fldChar w:fldCharType="begin" w:fldLock="1"/>
      </w:r>
      <w:r w:rsidR="00B1021D">
        <w:rPr>
          <w:i/>
        </w:rPr>
        <w:instrText>ADDIN CSL_CITATION {"citationItems":[{"id":"ITEM-1","itemData":{"author":[{"dropping-particle":"","family":"Carpenter","given":"B.","non-dropping-particle":"","parse-names":false,"suffix":""},{"dropping-particle":"","family":"Gelman","given":"A.","non-dropping-particle":"","parse-names":false,"suffix":""},{"dropping-particle":"","family":"Hoffman","given":"M.","non-dropping-particle":"","parse-names":false,"suffix":""},{"dropping-particle":"","family":"Lee","given":"D.","non-dropping-particle":"","parse-names":false,"suffix":""},{"dropping-particle":"","family":"Goodrich","given":"B.","non-dropping-particle":"","parse-names":false,"suffix":""},{"dropping-particle":"","family":"Betancourt","given":"M.","non-dropping-particle":"","parse-names":false,"suffix":""},{"dropping-particle":"","family":"Brubaker","given":"M. A.","non-dropping-particle":"","parse-names":false,"suffix":""},{"dropping-particle":"","family":"Guo","given":"J.","non-dropping-particle":"","parse-names":false,"suffix":""},{"dropping-particle":"","family":"Li","given":"P.","non-dropping-particle":"","parse-names":false,"suffix":""},{"dropping-particle":"","family":"Riddell","given":"A.","non-dropping-particle":"","parse-names":false,"suffix":""}],"container-title":"Journal of Statistical Software","id":"ITEM-1","issue":"20","issued":{"date-parts":[["2016"]]},"page":"1-37","title":"Stan: A probabilistic programming language","type":"article-journal","volume":"2"},"uris":["http://www.mendeley.com/documents/?uuid=7c92ed99-f075-410c-ba1c-9ebffee0eb6b"]}],"mendeley":{"formattedCitation":"(Carpenter et al., 2016)","plainTextFormattedCitation":"(Carpenter et al., 2016)"},"properties":{"noteIndex":0},"schema":"https://github.com/citation-style-language/schema/raw/master/csl-citation.json"}</w:instrText>
      </w:r>
      <w:r w:rsidR="00B1021D">
        <w:rPr>
          <w:i/>
        </w:rPr>
        <w:fldChar w:fldCharType="separate"/>
      </w:r>
      <w:r w:rsidR="00B1021D" w:rsidRPr="00B1021D">
        <w:rPr>
          <w:noProof/>
        </w:rPr>
        <w:t>(Carpenter et al., 2016)</w:t>
      </w:r>
      <w:r w:rsidR="00B1021D">
        <w:rPr>
          <w:i/>
        </w:rPr>
        <w:fldChar w:fldCharType="end"/>
      </w:r>
      <w:r w:rsidR="00750379">
        <w:rPr>
          <w:i/>
        </w:rPr>
        <w:t xml:space="preserve"> </w:t>
      </w:r>
      <w:r w:rsidR="00750379">
        <w:t xml:space="preserve">to implement Markov Chain Monte Carlo (MCMC) algorithms </w:t>
      </w:r>
      <w:r w:rsidR="00655937">
        <w:t>in order to</w:t>
      </w:r>
      <w:r w:rsidR="00750379">
        <w:t xml:space="preserve"> estimate posterior distributions</w:t>
      </w:r>
      <w:r w:rsidR="008B2A84">
        <w:t xml:space="preserve"> of the parameters of interest</w:t>
      </w:r>
      <w:r w:rsidR="00A55975">
        <w:t>.</w:t>
      </w:r>
      <w:r w:rsidR="00750379">
        <w:t xml:space="preserve"> Each of the models was fitted using weakly </w:t>
      </w:r>
      <w:r w:rsidR="00655937">
        <w:t>regularizing</w:t>
      </w:r>
      <w:r w:rsidR="00750379">
        <w:t xml:space="preserve"> </w:t>
      </w:r>
      <w:r w:rsidR="00655937">
        <w:t>prior distributions</w:t>
      </w:r>
      <w:r w:rsidR="00750379">
        <w:t xml:space="preserve"> (default priors in </w:t>
      </w:r>
      <w:r w:rsidR="00750379">
        <w:rPr>
          <w:i/>
        </w:rPr>
        <w:t>brms</w:t>
      </w:r>
      <w:r w:rsidR="00750379">
        <w:t xml:space="preserve"> were used) and Gaussian likelihood. Four MCMC simulations (“chains”) with 10000 iterations (2000 warmup)</w:t>
      </w:r>
      <w:r w:rsidR="003D5C58">
        <w:t xml:space="preserve"> and a thinning interval of 1</w:t>
      </w:r>
      <w:r w:rsidR="00750379">
        <w:t xml:space="preserve"> were run to estimate </w:t>
      </w:r>
      <w:r w:rsidR="002D1838">
        <w:t xml:space="preserve">parameters in </w:t>
      </w:r>
      <w:r w:rsidR="00750379">
        <w:t xml:space="preserve">each of the </w:t>
      </w:r>
      <w:r w:rsidR="002D1838">
        <w:t xml:space="preserve">fitted </w:t>
      </w:r>
      <w:r w:rsidR="00750379">
        <w:t xml:space="preserve">models. </w:t>
      </w:r>
      <w:r w:rsidR="006F6D5A">
        <w:t xml:space="preserve">We have confirmed that all of the models have converged well </w:t>
      </w:r>
      <w:r w:rsidR="003D5C58">
        <w:t>by examining the trace plots, autocorrelation, and the variance between chains (Gelman-Rubin statistic</w:t>
      </w:r>
      <w:r w:rsidR="002D1838">
        <w:t>; just a reference for this</w:t>
      </w:r>
      <w:r w:rsidR="003D5C58">
        <w:t xml:space="preserve">). </w:t>
      </w:r>
      <w:r w:rsidR="00D03DBF">
        <w:t xml:space="preserve">Model comparison was done using the Widely Applicable Information Criterion (WAIC; </w:t>
      </w:r>
      <w:r w:rsidR="00D03DBF" w:rsidRPr="00D03DBF">
        <w:rPr>
          <w:highlight w:val="yellow"/>
        </w:rPr>
        <w:t>reference</w:t>
      </w:r>
      <w:r w:rsidR="00D03DBF">
        <w:t xml:space="preserve">). The best model was selected </w:t>
      </w:r>
      <w:r w:rsidR="00313C20">
        <w:t>and the posterior distribution of parameters</w:t>
      </w:r>
      <w:r w:rsidR="0083578A">
        <w:t xml:space="preserve"> and conditions</w:t>
      </w:r>
      <w:r w:rsidR="00313C20">
        <w:t xml:space="preserve"> of interest was examined. </w:t>
      </w:r>
    </w:p>
    <w:p w14:paraId="15FA9DA9" w14:textId="73BF6E23" w:rsidR="009508C9" w:rsidRDefault="009508C9" w:rsidP="003E5AB6">
      <w:pPr>
        <w:pStyle w:val="Heading1"/>
        <w:spacing w:before="0"/>
      </w:pPr>
      <w:r>
        <w:t>Results</w:t>
      </w:r>
    </w:p>
    <w:p w14:paraId="11F11DC4" w14:textId="77777777" w:rsidR="00BE710C" w:rsidRPr="00BE710C" w:rsidRDefault="00BE710C" w:rsidP="00BE710C"/>
    <w:p w14:paraId="3B5595AE" w14:textId="0A34ACD7" w:rsidR="008C4B5F" w:rsidRDefault="008C4B5F" w:rsidP="00BE710C">
      <w:pPr>
        <w:pStyle w:val="Heading2"/>
      </w:pPr>
      <w:r>
        <w:t>Behavioral results</w:t>
      </w:r>
    </w:p>
    <w:p w14:paraId="09C056F5" w14:textId="5830DE7E" w:rsidR="00B5232F" w:rsidRDefault="00B5232F" w:rsidP="00B5232F"/>
    <w:p w14:paraId="3DE4EF01" w14:textId="0C779CD0" w:rsidR="00AF1D01" w:rsidRDefault="00AA56D6" w:rsidP="00B5232F">
      <w:pPr>
        <w:spacing w:line="480" w:lineRule="auto"/>
        <w:jc w:val="both"/>
      </w:pPr>
      <w:r>
        <w:t xml:space="preserve">First we fitted a model with no constant effects and varying intercepts across subject. This model was fitted in order to investigate the possibility that the data is explained by variation between subjects. </w:t>
      </w:r>
      <w:r w:rsidR="00AF1D01">
        <w:t xml:space="preserve">In order to investigate the effect of phase we fitted a model that included only reward phase as the constant predictor and varying intercepts and slopes across subjects for this effect. To investigate the possible interaction between reward phase and reward magnitude, we fitted a model with these two effects and their interaction as constant effects. The intercepts and slopes of main </w:t>
      </w:r>
      <w:r w:rsidR="00AF1D01">
        <w:lastRenderedPageBreak/>
        <w:t xml:space="preserve">effects and their interaction were allowed to vary across participants. These </w:t>
      </w:r>
      <w:r w:rsidR="00777547">
        <w:t>three</w:t>
      </w:r>
      <w:r w:rsidR="00AF1D01">
        <w:t xml:space="preserve"> models were fitted separately to predict hit rates and reaction times. </w:t>
      </w:r>
    </w:p>
    <w:p w14:paraId="2FD4B258" w14:textId="0ACA368E" w:rsidR="008C4B5F" w:rsidRDefault="008C4B5F" w:rsidP="008C4B5F">
      <w:pPr>
        <w:pStyle w:val="Heading2"/>
      </w:pPr>
      <w:r>
        <w:t xml:space="preserve">Hit rates </w:t>
      </w:r>
    </w:p>
    <w:p w14:paraId="1CC65E61" w14:textId="77777777" w:rsidR="006F3879" w:rsidRDefault="006F3879" w:rsidP="006F3879">
      <w:r>
        <w:t>Raw data – always plot in the same fashion as the posterior</w:t>
      </w:r>
    </w:p>
    <w:p w14:paraId="011F6797" w14:textId="77777777" w:rsidR="006F3879" w:rsidRDefault="006F3879" w:rsidP="006F3879">
      <w:r>
        <w:t xml:space="preserve">Evidence that the winning model converged (just trace plots for fixed effects) </w:t>
      </w:r>
      <w:proofErr w:type="spellStart"/>
      <w:r>
        <w:t>bayesplot</w:t>
      </w:r>
      <w:proofErr w:type="spellEnd"/>
      <w:r>
        <w:t xml:space="preserve"> package for the trace plots (Antonio’s e-mail)</w:t>
      </w:r>
    </w:p>
    <w:p w14:paraId="2CD5AFBF" w14:textId="77777777" w:rsidR="006F3879" w:rsidRDefault="006F3879" w:rsidP="006F3879">
      <w:pPr>
        <w:pStyle w:val="ListParagraph"/>
        <w:numPr>
          <w:ilvl w:val="0"/>
          <w:numId w:val="38"/>
        </w:numPr>
      </w:pPr>
      <w:r>
        <w:t>Model comparison</w:t>
      </w:r>
    </w:p>
    <w:p w14:paraId="1CC40C74" w14:textId="77777777" w:rsidR="006F3879" w:rsidRDefault="006F3879" w:rsidP="006F3879">
      <w:pPr>
        <w:pStyle w:val="ListParagraph"/>
        <w:numPr>
          <w:ilvl w:val="0"/>
          <w:numId w:val="38"/>
        </w:numPr>
      </w:pPr>
      <w:r>
        <w:t>The winning model:</w:t>
      </w:r>
    </w:p>
    <w:p w14:paraId="281E89DC" w14:textId="77777777" w:rsidR="006F3879" w:rsidRDefault="006F3879" w:rsidP="006F3879">
      <w:pPr>
        <w:pStyle w:val="ListParagraph"/>
        <w:numPr>
          <w:ilvl w:val="1"/>
          <w:numId w:val="38"/>
        </w:numPr>
      </w:pPr>
      <w:r>
        <w:t xml:space="preserve">Plot – pirate, but only with the distribution and maybe with the </w:t>
      </w:r>
      <w:proofErr w:type="spellStart"/>
      <w:r>
        <w:t>CrI</w:t>
      </w:r>
      <w:proofErr w:type="spellEnd"/>
    </w:p>
    <w:p w14:paraId="369B723C" w14:textId="77777777" w:rsidR="006F3879" w:rsidRDefault="006F3879" w:rsidP="006F3879">
      <w:pPr>
        <w:pStyle w:val="ListParagraph"/>
        <w:numPr>
          <w:ilvl w:val="1"/>
          <w:numId w:val="38"/>
        </w:numPr>
      </w:pPr>
      <w:r>
        <w:t>Posterior predictive checks (</w:t>
      </w:r>
      <w:proofErr w:type="spellStart"/>
      <w:r>
        <w:t>pp_check</w:t>
      </w:r>
      <w:proofErr w:type="spellEnd"/>
      <w:r>
        <w:t xml:space="preserve">, </w:t>
      </w:r>
      <w:proofErr w:type="spellStart"/>
      <w:r>
        <w:t>stat_grouped</w:t>
      </w:r>
      <w:proofErr w:type="spellEnd"/>
      <w:r>
        <w:t xml:space="preserve"> plot for every condition for the winning model)</w:t>
      </w:r>
    </w:p>
    <w:p w14:paraId="047A3790" w14:textId="77777777" w:rsidR="006F3879" w:rsidRDefault="006F3879" w:rsidP="006F3879">
      <w:pPr>
        <w:pStyle w:val="ListParagraph"/>
        <w:numPr>
          <w:ilvl w:val="1"/>
          <w:numId w:val="38"/>
        </w:numPr>
      </w:pPr>
      <w:r>
        <w:t xml:space="preserve">Bayes R2 (put it in a table for all models: WAIC, WAIC weights, and </w:t>
      </w:r>
      <w:proofErr w:type="spellStart"/>
      <w:r>
        <w:t>bayes</w:t>
      </w:r>
      <w:proofErr w:type="spellEnd"/>
      <w:r>
        <w:t xml:space="preserve"> R2)</w:t>
      </w:r>
    </w:p>
    <w:p w14:paraId="5FB23D51" w14:textId="77777777" w:rsidR="006F3879" w:rsidRDefault="006F3879" w:rsidP="006F3879">
      <w:pPr>
        <w:pStyle w:val="ListParagraph"/>
        <w:numPr>
          <w:ilvl w:val="1"/>
          <w:numId w:val="38"/>
        </w:numPr>
      </w:pPr>
      <w:r>
        <w:t>Inference</w:t>
      </w:r>
    </w:p>
    <w:p w14:paraId="53E73A7F" w14:textId="77777777" w:rsidR="006F3879" w:rsidRDefault="006F3879" w:rsidP="006F3879">
      <w:pPr>
        <w:pStyle w:val="ListParagraph"/>
        <w:numPr>
          <w:ilvl w:val="2"/>
          <w:numId w:val="38"/>
        </w:numPr>
      </w:pPr>
      <w:r>
        <w:t>Probability (in percent) that there is a difference</w:t>
      </w:r>
    </w:p>
    <w:p w14:paraId="68BBED74" w14:textId="77777777" w:rsidR="006F3879" w:rsidRPr="00BE710C" w:rsidRDefault="006F3879" w:rsidP="006F3879">
      <w:pPr>
        <w:pStyle w:val="ListParagraph"/>
        <w:numPr>
          <w:ilvl w:val="2"/>
          <w:numId w:val="38"/>
        </w:numPr>
      </w:pPr>
      <w:r>
        <w:t>Evidence ratios for comparing different conditions</w:t>
      </w:r>
    </w:p>
    <w:p w14:paraId="77451852" w14:textId="0BBD55E4" w:rsidR="008C4B5F" w:rsidRDefault="008C4B5F" w:rsidP="008C4B5F">
      <w:pPr>
        <w:pStyle w:val="Heading2"/>
      </w:pPr>
      <w:r>
        <w:t>Reaction times</w:t>
      </w:r>
    </w:p>
    <w:p w14:paraId="749EBD8A" w14:textId="5FEBDB3F" w:rsidR="000E0F29" w:rsidRDefault="000E0F29" w:rsidP="00BE710C">
      <w:r>
        <w:t>Raw data – always plot in the same fashion as the posterior</w:t>
      </w:r>
    </w:p>
    <w:p w14:paraId="7646FC57" w14:textId="7FB3DDF6" w:rsidR="000E0F29" w:rsidRDefault="000E0F29" w:rsidP="00BE710C">
      <w:r>
        <w:t>Evidence that the winning model converged (just trace plots</w:t>
      </w:r>
      <w:r w:rsidR="0024313E">
        <w:t xml:space="preserve"> for fixed effects</w:t>
      </w:r>
      <w:r>
        <w:t>)</w:t>
      </w:r>
      <w:r w:rsidR="0024313E">
        <w:t xml:space="preserve"> </w:t>
      </w:r>
      <w:proofErr w:type="spellStart"/>
      <w:r w:rsidR="0024313E">
        <w:t>bayesplot</w:t>
      </w:r>
      <w:proofErr w:type="spellEnd"/>
      <w:r w:rsidR="0024313E">
        <w:t xml:space="preserve"> package for the trace plots (Antonio’s e-mail)</w:t>
      </w:r>
    </w:p>
    <w:p w14:paraId="5FA81669" w14:textId="2D16D9E4" w:rsidR="008E5598" w:rsidRDefault="008E5598" w:rsidP="008E5598">
      <w:pPr>
        <w:pStyle w:val="ListParagraph"/>
        <w:numPr>
          <w:ilvl w:val="0"/>
          <w:numId w:val="38"/>
        </w:numPr>
      </w:pPr>
      <w:r>
        <w:t>Model comparison</w:t>
      </w:r>
    </w:p>
    <w:p w14:paraId="60B1D971" w14:textId="14292793" w:rsidR="008E5598" w:rsidRDefault="008E5598" w:rsidP="008E5598">
      <w:pPr>
        <w:pStyle w:val="ListParagraph"/>
        <w:numPr>
          <w:ilvl w:val="0"/>
          <w:numId w:val="38"/>
        </w:numPr>
      </w:pPr>
      <w:r>
        <w:t>The winning model:</w:t>
      </w:r>
    </w:p>
    <w:p w14:paraId="4EEF4231" w14:textId="380D9252" w:rsidR="008E5598" w:rsidRDefault="008E5598" w:rsidP="008E5598">
      <w:pPr>
        <w:pStyle w:val="ListParagraph"/>
        <w:numPr>
          <w:ilvl w:val="1"/>
          <w:numId w:val="38"/>
        </w:numPr>
      </w:pPr>
      <w:r>
        <w:t>Plot</w:t>
      </w:r>
      <w:r w:rsidR="00D66ED8">
        <w:t xml:space="preserve"> –</w:t>
      </w:r>
      <w:r w:rsidR="000E0F29">
        <w:t xml:space="preserve"> pirate, but only with the distribution and maybe with the </w:t>
      </w:r>
      <w:proofErr w:type="spellStart"/>
      <w:r w:rsidR="000E0F29">
        <w:t>CrI</w:t>
      </w:r>
      <w:proofErr w:type="spellEnd"/>
    </w:p>
    <w:p w14:paraId="09DFF0D2" w14:textId="30A95BA8" w:rsidR="008E5598" w:rsidRDefault="008E5598" w:rsidP="008E5598">
      <w:pPr>
        <w:pStyle w:val="ListParagraph"/>
        <w:numPr>
          <w:ilvl w:val="1"/>
          <w:numId w:val="38"/>
        </w:numPr>
      </w:pPr>
      <w:r>
        <w:t>Posterior predictive checks</w:t>
      </w:r>
      <w:r w:rsidR="00320EF4">
        <w:t xml:space="preserve"> (</w:t>
      </w:r>
      <w:proofErr w:type="spellStart"/>
      <w:r w:rsidR="00320EF4">
        <w:t>pp_check</w:t>
      </w:r>
      <w:proofErr w:type="spellEnd"/>
      <w:r w:rsidR="00320EF4">
        <w:t xml:space="preserve">, </w:t>
      </w:r>
      <w:proofErr w:type="spellStart"/>
      <w:r w:rsidR="00320EF4">
        <w:t>stat_grouped</w:t>
      </w:r>
      <w:proofErr w:type="spellEnd"/>
      <w:r w:rsidR="00320EF4">
        <w:t xml:space="preserve"> plot for every condition for the winning model)</w:t>
      </w:r>
    </w:p>
    <w:p w14:paraId="128F6194" w14:textId="450A8DF2" w:rsidR="008E5598" w:rsidRDefault="008E5598" w:rsidP="008E5598">
      <w:pPr>
        <w:pStyle w:val="ListParagraph"/>
        <w:numPr>
          <w:ilvl w:val="1"/>
          <w:numId w:val="38"/>
        </w:numPr>
      </w:pPr>
      <w:r>
        <w:t>Bayes R2</w:t>
      </w:r>
      <w:r w:rsidR="00CE45DE">
        <w:t xml:space="preserve"> (put it in a table for all models: WAIC, WAIC weights, and </w:t>
      </w:r>
      <w:proofErr w:type="spellStart"/>
      <w:r w:rsidR="00CE45DE">
        <w:t>bayes</w:t>
      </w:r>
      <w:proofErr w:type="spellEnd"/>
      <w:r w:rsidR="00CE45DE">
        <w:t xml:space="preserve"> R2)</w:t>
      </w:r>
    </w:p>
    <w:p w14:paraId="2798D45F" w14:textId="4A153B2D" w:rsidR="008E5598" w:rsidRDefault="008E5598" w:rsidP="008E5598">
      <w:pPr>
        <w:pStyle w:val="ListParagraph"/>
        <w:numPr>
          <w:ilvl w:val="1"/>
          <w:numId w:val="38"/>
        </w:numPr>
      </w:pPr>
      <w:r>
        <w:t>Inference</w:t>
      </w:r>
    </w:p>
    <w:p w14:paraId="38237219" w14:textId="1673CCDE" w:rsidR="008E5598" w:rsidRDefault="006F3879" w:rsidP="008E5598">
      <w:pPr>
        <w:pStyle w:val="ListParagraph"/>
        <w:numPr>
          <w:ilvl w:val="2"/>
          <w:numId w:val="38"/>
        </w:numPr>
      </w:pPr>
      <w:r>
        <w:t>Probability (in percent) that there is a difference</w:t>
      </w:r>
    </w:p>
    <w:p w14:paraId="2B8C0C95" w14:textId="3A786765" w:rsidR="008E5598" w:rsidRPr="00BE710C" w:rsidRDefault="008E5598" w:rsidP="008E5598">
      <w:pPr>
        <w:pStyle w:val="ListParagraph"/>
        <w:numPr>
          <w:ilvl w:val="2"/>
          <w:numId w:val="38"/>
        </w:numPr>
      </w:pPr>
      <w:r>
        <w:t>Evidence ratios for comparing different conditions</w:t>
      </w:r>
    </w:p>
    <w:p w14:paraId="4A133B46" w14:textId="46016633" w:rsidR="00BE710C" w:rsidRDefault="00BE710C" w:rsidP="00BE710C">
      <w:pPr>
        <w:pStyle w:val="Heading2"/>
      </w:pPr>
      <w:r>
        <w:t>SSVEP amplitudes</w:t>
      </w:r>
    </w:p>
    <w:p w14:paraId="6585121A" w14:textId="77777777" w:rsidR="006F3879" w:rsidRDefault="006F3879" w:rsidP="006F3879">
      <w:r>
        <w:t>Raw data – always plot in the same fashion as the posterior</w:t>
      </w:r>
    </w:p>
    <w:p w14:paraId="3D1467A1" w14:textId="77777777" w:rsidR="006F3879" w:rsidRDefault="006F3879" w:rsidP="006F3879">
      <w:r>
        <w:t xml:space="preserve">Evidence that the winning model converged (just trace plots for fixed effects) </w:t>
      </w:r>
      <w:proofErr w:type="spellStart"/>
      <w:r>
        <w:t>bayesplot</w:t>
      </w:r>
      <w:proofErr w:type="spellEnd"/>
      <w:r>
        <w:t xml:space="preserve"> package for the trace plots (Antonio’s e-mail)</w:t>
      </w:r>
    </w:p>
    <w:p w14:paraId="52D872D0" w14:textId="48DDC824" w:rsidR="006F3879" w:rsidRDefault="006F3879" w:rsidP="006F3879">
      <w:pPr>
        <w:pStyle w:val="ListParagraph"/>
        <w:numPr>
          <w:ilvl w:val="0"/>
          <w:numId w:val="39"/>
        </w:numPr>
      </w:pPr>
      <w:r>
        <w:t>Model comparison</w:t>
      </w:r>
      <w:r w:rsidR="00B2117C">
        <w:t xml:space="preserve"> (we should make sure that we interpret first the model comparison in the discussion. It’s important to stress that reward influences SSVEPs on top of attention. Also, it’s important to stress that the influences is interactive with attention and not additive. This is maybe the most important conclusion we can draw from the whole study. </w:t>
      </w:r>
      <w:r w:rsidR="00B2117C">
        <w:lastRenderedPageBreak/>
        <w:t>The exact way in which this interaction occurs is only suggestive and requires further investigation</w:t>
      </w:r>
      <w:bookmarkStart w:id="0" w:name="_GoBack"/>
      <w:bookmarkEnd w:id="0"/>
      <w:r w:rsidR="00B2117C">
        <w:t xml:space="preserve"> and should not be over-played)</w:t>
      </w:r>
    </w:p>
    <w:p w14:paraId="54B981E8" w14:textId="77777777" w:rsidR="006F3879" w:rsidRDefault="006F3879" w:rsidP="006F3879">
      <w:pPr>
        <w:pStyle w:val="ListParagraph"/>
        <w:numPr>
          <w:ilvl w:val="0"/>
          <w:numId w:val="39"/>
        </w:numPr>
      </w:pPr>
      <w:r>
        <w:t>The winning model:</w:t>
      </w:r>
    </w:p>
    <w:p w14:paraId="6BB99425" w14:textId="77777777" w:rsidR="006F3879" w:rsidRDefault="006F3879" w:rsidP="006F3879">
      <w:pPr>
        <w:pStyle w:val="ListParagraph"/>
        <w:numPr>
          <w:ilvl w:val="1"/>
          <w:numId w:val="39"/>
        </w:numPr>
      </w:pPr>
      <w:r>
        <w:t xml:space="preserve">Plot – pirate, but only with the distribution and maybe with the </w:t>
      </w:r>
      <w:proofErr w:type="spellStart"/>
      <w:r>
        <w:t>CrI</w:t>
      </w:r>
      <w:proofErr w:type="spellEnd"/>
    </w:p>
    <w:p w14:paraId="49753ABD" w14:textId="77777777" w:rsidR="006F3879" w:rsidRDefault="006F3879" w:rsidP="006F3879">
      <w:pPr>
        <w:pStyle w:val="ListParagraph"/>
        <w:numPr>
          <w:ilvl w:val="1"/>
          <w:numId w:val="39"/>
        </w:numPr>
      </w:pPr>
      <w:r>
        <w:t>Posterior predictive checks (</w:t>
      </w:r>
      <w:proofErr w:type="spellStart"/>
      <w:r>
        <w:t>pp_check</w:t>
      </w:r>
      <w:proofErr w:type="spellEnd"/>
      <w:r>
        <w:t xml:space="preserve">, </w:t>
      </w:r>
      <w:proofErr w:type="spellStart"/>
      <w:r>
        <w:t>stat_grouped</w:t>
      </w:r>
      <w:proofErr w:type="spellEnd"/>
      <w:r>
        <w:t xml:space="preserve"> plot for every condition for the winning model)</w:t>
      </w:r>
    </w:p>
    <w:p w14:paraId="315B42B2" w14:textId="77777777" w:rsidR="006F3879" w:rsidRDefault="006F3879" w:rsidP="006F3879">
      <w:pPr>
        <w:pStyle w:val="ListParagraph"/>
        <w:numPr>
          <w:ilvl w:val="1"/>
          <w:numId w:val="39"/>
        </w:numPr>
      </w:pPr>
      <w:r>
        <w:t xml:space="preserve">Bayes R2 (put it in a table for all models: WAIC, WAIC weights, and </w:t>
      </w:r>
      <w:proofErr w:type="spellStart"/>
      <w:r>
        <w:t>bayes</w:t>
      </w:r>
      <w:proofErr w:type="spellEnd"/>
      <w:r>
        <w:t xml:space="preserve"> R2)</w:t>
      </w:r>
    </w:p>
    <w:p w14:paraId="151A7EEF" w14:textId="77777777" w:rsidR="006F3879" w:rsidRDefault="006F3879" w:rsidP="006F3879">
      <w:pPr>
        <w:pStyle w:val="ListParagraph"/>
        <w:numPr>
          <w:ilvl w:val="1"/>
          <w:numId w:val="39"/>
        </w:numPr>
      </w:pPr>
      <w:r>
        <w:t>Inference</w:t>
      </w:r>
    </w:p>
    <w:p w14:paraId="34844941" w14:textId="77777777" w:rsidR="006F3879" w:rsidRDefault="006F3879" w:rsidP="006F3879">
      <w:pPr>
        <w:pStyle w:val="ListParagraph"/>
        <w:numPr>
          <w:ilvl w:val="2"/>
          <w:numId w:val="39"/>
        </w:numPr>
      </w:pPr>
      <w:r>
        <w:t>Probability (in percent) that there is a difference</w:t>
      </w:r>
    </w:p>
    <w:p w14:paraId="51FAFF74" w14:textId="77777777" w:rsidR="006F3879" w:rsidRPr="00BE710C" w:rsidRDefault="006F3879" w:rsidP="006F3879">
      <w:pPr>
        <w:pStyle w:val="ListParagraph"/>
        <w:numPr>
          <w:ilvl w:val="2"/>
          <w:numId w:val="39"/>
        </w:numPr>
      </w:pPr>
      <w:r>
        <w:t>Evidence ratios for comparing different conditions</w:t>
      </w:r>
    </w:p>
    <w:p w14:paraId="1A53D29F" w14:textId="77777777" w:rsidR="00BE710C" w:rsidRPr="00BE710C" w:rsidRDefault="00BE710C" w:rsidP="00BE710C"/>
    <w:p w14:paraId="0A2B91AF" w14:textId="15047200" w:rsidR="009508C9" w:rsidRDefault="009508C9" w:rsidP="003E5AB6">
      <w:pPr>
        <w:pStyle w:val="Heading1"/>
        <w:spacing w:before="0"/>
      </w:pPr>
      <w:r>
        <w:t>Discussion</w:t>
      </w:r>
    </w:p>
    <w:p w14:paraId="4F70C000" w14:textId="37DB362B" w:rsidR="00D9055B" w:rsidRPr="00D9055B" w:rsidRDefault="00D9055B" w:rsidP="00EC4518">
      <w:pPr>
        <w:spacing w:line="360" w:lineRule="auto"/>
        <w:jc w:val="center"/>
        <w:rPr>
          <w:i/>
        </w:rPr>
      </w:pPr>
      <w:r>
        <w:rPr>
          <w:i/>
        </w:rPr>
        <w:t>1500 word limit including citations</w:t>
      </w:r>
    </w:p>
    <w:p w14:paraId="3815A2B2" w14:textId="212695AB" w:rsidR="00BE2DD8" w:rsidRDefault="00BE2DD8" w:rsidP="00BE2DD8">
      <w:pPr>
        <w:spacing w:line="480" w:lineRule="auto"/>
        <w:jc w:val="both"/>
      </w:pPr>
      <w:r>
        <w:tab/>
      </w:r>
      <w:r w:rsidR="007B104B">
        <w:t xml:space="preserve"> </w:t>
      </w:r>
    </w:p>
    <w:p w14:paraId="310F606E" w14:textId="1749C8C4" w:rsidR="00FB0502" w:rsidRDefault="00FB0502" w:rsidP="003E5AB6">
      <w:pPr>
        <w:pStyle w:val="Heading1"/>
        <w:spacing w:before="0"/>
      </w:pPr>
      <w:r>
        <w:t>Acknowledgements</w:t>
      </w:r>
    </w:p>
    <w:p w14:paraId="04A7C82B" w14:textId="77777777" w:rsidR="00BE710C" w:rsidRPr="00BE710C" w:rsidRDefault="00BE710C" w:rsidP="00BE710C"/>
    <w:p w14:paraId="35F326AA" w14:textId="60D80FC3" w:rsidR="00FB0502" w:rsidRDefault="001B37E8" w:rsidP="00FB4E7B">
      <w:pPr>
        <w:spacing w:after="0" w:line="480" w:lineRule="auto"/>
        <w:jc w:val="both"/>
      </w:pPr>
      <w:r>
        <w:t xml:space="preserve">This </w:t>
      </w:r>
      <w:r w:rsidR="0013661A">
        <w:t>work</w:t>
      </w:r>
      <w:r>
        <w:t xml:space="preserve"> was supported by the Special Research Fund (BOF) of Ghent University </w:t>
      </w:r>
      <w:r w:rsidR="0013661A">
        <w:t>[grant number 01D02415 awarded to IG]</w:t>
      </w:r>
      <w:r w:rsidR="009508C9">
        <w:t xml:space="preserve"> </w:t>
      </w:r>
      <w:r w:rsidR="00FB62B3">
        <w:t>and</w:t>
      </w:r>
      <w:r>
        <w:t xml:space="preserve"> the </w:t>
      </w:r>
      <w:r w:rsidRPr="001B37E8">
        <w:t>Concerted Research Action Grant</w:t>
      </w:r>
      <w:r>
        <w:t xml:space="preserve"> of</w:t>
      </w:r>
      <w:r w:rsidR="0013661A">
        <w:t xml:space="preserve"> Ghent University [</w:t>
      </w:r>
      <w:r w:rsidR="0013661A" w:rsidRPr="00AB4F3E">
        <w:t>grant number</w:t>
      </w:r>
      <w:r w:rsidRPr="00AB4F3E">
        <w:t xml:space="preserve"> </w:t>
      </w:r>
      <w:r w:rsidR="00AB4F3E" w:rsidRPr="00AB4F3E">
        <w:t xml:space="preserve">BOF16/GOA/017 </w:t>
      </w:r>
      <w:r w:rsidRPr="00AB4F3E">
        <w:t>awarded to EHWK</w:t>
      </w:r>
      <w:r w:rsidR="00FB62B3">
        <w:t>].</w:t>
      </w:r>
      <w:r w:rsidR="000D10C4">
        <w:t xml:space="preserve"> </w:t>
      </w:r>
      <w:r w:rsidR="000B4D3A" w:rsidRPr="000B4D3A">
        <w:rPr>
          <w:highlight w:val="yellow"/>
        </w:rPr>
        <w:t xml:space="preserve">Add funding for </w:t>
      </w:r>
      <w:r w:rsidR="009508C9">
        <w:rPr>
          <w:highlight w:val="yellow"/>
        </w:rPr>
        <w:t xml:space="preserve">Antonio, Gilles, </w:t>
      </w:r>
      <w:r w:rsidR="009508C9" w:rsidRPr="009508C9">
        <w:rPr>
          <w:highlight w:val="yellow"/>
        </w:rPr>
        <w:t xml:space="preserve">and </w:t>
      </w:r>
      <w:proofErr w:type="spellStart"/>
      <w:r w:rsidR="009508C9" w:rsidRPr="009508C9">
        <w:rPr>
          <w:highlight w:val="yellow"/>
        </w:rPr>
        <w:t>Søren</w:t>
      </w:r>
      <w:proofErr w:type="spellEnd"/>
      <w:r w:rsidR="000B4D3A" w:rsidRPr="000B4D3A">
        <w:rPr>
          <w:highlight w:val="yellow"/>
        </w:rPr>
        <w:t>.</w:t>
      </w:r>
      <w:r w:rsidR="000B4D3A">
        <w:t xml:space="preserve"> </w:t>
      </w:r>
    </w:p>
    <w:p w14:paraId="4C1F2545" w14:textId="731323C0" w:rsidR="00D32A67" w:rsidRDefault="007F7776" w:rsidP="003E5AB6">
      <w:pPr>
        <w:pStyle w:val="Heading1"/>
        <w:spacing w:before="0"/>
        <w:rPr>
          <w:lang w:val="de-DE"/>
        </w:rPr>
      </w:pPr>
      <w:r w:rsidRPr="007E7285">
        <w:rPr>
          <w:lang w:val="de-DE"/>
        </w:rPr>
        <w:t>References</w:t>
      </w:r>
    </w:p>
    <w:p w14:paraId="404F76E2" w14:textId="77777777" w:rsidR="00BE710C" w:rsidRPr="00BE710C" w:rsidRDefault="00BE710C" w:rsidP="00BE710C">
      <w:pPr>
        <w:rPr>
          <w:lang w:val="de-DE"/>
        </w:rPr>
      </w:pPr>
    </w:p>
    <w:p w14:paraId="6A1DEAA3" w14:textId="4F20AED2" w:rsidR="00B1021D" w:rsidRPr="00B1021D" w:rsidRDefault="009214B6" w:rsidP="00B1021D">
      <w:pPr>
        <w:widowControl w:val="0"/>
        <w:autoSpaceDE w:val="0"/>
        <w:autoSpaceDN w:val="0"/>
        <w:adjustRightInd w:val="0"/>
        <w:spacing w:after="0" w:line="480" w:lineRule="auto"/>
        <w:ind w:left="480" w:hanging="480"/>
        <w:rPr>
          <w:noProof/>
          <w:szCs w:val="24"/>
        </w:rPr>
      </w:pPr>
      <w:r>
        <w:rPr>
          <w:b/>
        </w:rPr>
        <w:fldChar w:fldCharType="begin" w:fldLock="1"/>
      </w:r>
      <w:r w:rsidRPr="00B5232F">
        <w:rPr>
          <w:b/>
        </w:rPr>
        <w:instrText xml:space="preserve">ADDIN Mendeley Bibliography CSL_BIBLIOGRAPHY </w:instrText>
      </w:r>
      <w:r>
        <w:rPr>
          <w:b/>
        </w:rPr>
        <w:fldChar w:fldCharType="separate"/>
      </w:r>
      <w:r w:rsidR="00B1021D" w:rsidRPr="00B1021D">
        <w:rPr>
          <w:noProof/>
          <w:szCs w:val="24"/>
        </w:rPr>
        <w:t xml:space="preserve">Andersen, S. K., &amp; Müller, M. M. (2010). Behavioral performance follows the time course of neural facilitation and suppression during cued shifts of feature-selective attention. </w:t>
      </w:r>
      <w:r w:rsidR="00B1021D" w:rsidRPr="00B1021D">
        <w:rPr>
          <w:i/>
          <w:iCs/>
          <w:noProof/>
          <w:szCs w:val="24"/>
        </w:rPr>
        <w:t>Proceedings of the National Academy of Sciences of the United States of America</w:t>
      </w:r>
      <w:r w:rsidR="00B1021D" w:rsidRPr="00B1021D">
        <w:rPr>
          <w:noProof/>
          <w:szCs w:val="24"/>
        </w:rPr>
        <w:t xml:space="preserve">, </w:t>
      </w:r>
      <w:r w:rsidR="00B1021D" w:rsidRPr="00B1021D">
        <w:rPr>
          <w:i/>
          <w:iCs/>
          <w:noProof/>
          <w:szCs w:val="24"/>
        </w:rPr>
        <w:t>107</w:t>
      </w:r>
      <w:r w:rsidR="00B1021D" w:rsidRPr="00B1021D">
        <w:rPr>
          <w:noProof/>
          <w:szCs w:val="24"/>
        </w:rPr>
        <w:t>(31), 13878–13882. https://doi.org/10.1073/pnas.1002436107</w:t>
      </w:r>
    </w:p>
    <w:p w14:paraId="18BF62FB"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Andersen, S. K., Müller, M. M., &amp; Hillyard, S. A. (2012). Tracking the allocation of attention in visual scenes with steady-state evoked potentials. In </w:t>
      </w:r>
      <w:r w:rsidRPr="00B1021D">
        <w:rPr>
          <w:i/>
          <w:iCs/>
          <w:noProof/>
          <w:szCs w:val="24"/>
        </w:rPr>
        <w:t>Cognitive neuroscience of attention</w:t>
      </w:r>
      <w:r w:rsidRPr="00B1021D">
        <w:rPr>
          <w:noProof/>
          <w:szCs w:val="24"/>
        </w:rPr>
        <w:t xml:space="preserve"> (pp. 197–216).</w:t>
      </w:r>
    </w:p>
    <w:p w14:paraId="01450304"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Anderson, B. A. (2016). The attention habit: How reward learning shapes attentional selection. </w:t>
      </w:r>
      <w:r w:rsidRPr="00B1021D">
        <w:rPr>
          <w:i/>
          <w:iCs/>
          <w:noProof/>
          <w:szCs w:val="24"/>
        </w:rPr>
        <w:lastRenderedPageBreak/>
        <w:t>Annals of the New York Academy of Sciences</w:t>
      </w:r>
      <w:r w:rsidRPr="00B1021D">
        <w:rPr>
          <w:noProof/>
          <w:szCs w:val="24"/>
        </w:rPr>
        <w:t xml:space="preserve">, </w:t>
      </w:r>
      <w:r w:rsidRPr="00B1021D">
        <w:rPr>
          <w:i/>
          <w:iCs/>
          <w:noProof/>
          <w:szCs w:val="24"/>
        </w:rPr>
        <w:t>1369</w:t>
      </w:r>
      <w:r w:rsidRPr="00B1021D">
        <w:rPr>
          <w:noProof/>
          <w:szCs w:val="24"/>
        </w:rPr>
        <w:t>(1), 24–39. https://doi.org/10.1111/nyas.12957</w:t>
      </w:r>
    </w:p>
    <w:p w14:paraId="4F915D0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Bürkner, P.-C. (2016). brms: An R package for Bayesian multilevel models using Stan. </w:t>
      </w:r>
      <w:r w:rsidRPr="00B1021D">
        <w:rPr>
          <w:i/>
          <w:iCs/>
          <w:noProof/>
          <w:szCs w:val="24"/>
        </w:rPr>
        <w:t>Journal of Statistical Software</w:t>
      </w:r>
      <w:r w:rsidRPr="00B1021D">
        <w:rPr>
          <w:noProof/>
          <w:szCs w:val="24"/>
        </w:rPr>
        <w:t xml:space="preserve">, </w:t>
      </w:r>
      <w:r w:rsidRPr="00B1021D">
        <w:rPr>
          <w:i/>
          <w:iCs/>
          <w:noProof/>
          <w:szCs w:val="24"/>
        </w:rPr>
        <w:t>80</w:t>
      </w:r>
      <w:r w:rsidRPr="00B1021D">
        <w:rPr>
          <w:noProof/>
          <w:szCs w:val="24"/>
        </w:rPr>
        <w:t>(1), 1–28.</w:t>
      </w:r>
    </w:p>
    <w:p w14:paraId="16AAFF0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Carpenter, B., Gelman, A., Hoffman, M., Lee, D., Goodrich, B., Betancourt, M., … Riddell, A. (2016). Stan: A probabilistic programming language. </w:t>
      </w:r>
      <w:r w:rsidRPr="00B1021D">
        <w:rPr>
          <w:i/>
          <w:iCs/>
          <w:noProof/>
          <w:szCs w:val="24"/>
        </w:rPr>
        <w:t>Journal of Statistical Software</w:t>
      </w:r>
      <w:r w:rsidRPr="00B1021D">
        <w:rPr>
          <w:noProof/>
          <w:szCs w:val="24"/>
        </w:rPr>
        <w:t xml:space="preserve">, </w:t>
      </w:r>
      <w:r w:rsidRPr="00B1021D">
        <w:rPr>
          <w:i/>
          <w:iCs/>
          <w:noProof/>
          <w:szCs w:val="24"/>
        </w:rPr>
        <w:t>2</w:t>
      </w:r>
      <w:r w:rsidRPr="00B1021D">
        <w:rPr>
          <w:noProof/>
          <w:szCs w:val="24"/>
        </w:rPr>
        <w:t>(20), 1–37.</w:t>
      </w:r>
    </w:p>
    <w:p w14:paraId="3906B644"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Chelazzi, L., Perlato, A., Santandrea, E., &amp; Della Libera, C. (2013). Rewards teach visual selective attention. </w:t>
      </w:r>
      <w:r w:rsidRPr="00B1021D">
        <w:rPr>
          <w:i/>
          <w:iCs/>
          <w:noProof/>
          <w:szCs w:val="24"/>
        </w:rPr>
        <w:t>Vision Research</w:t>
      </w:r>
      <w:r w:rsidRPr="00B1021D">
        <w:rPr>
          <w:noProof/>
          <w:szCs w:val="24"/>
        </w:rPr>
        <w:t xml:space="preserve">, </w:t>
      </w:r>
      <w:r w:rsidRPr="00B1021D">
        <w:rPr>
          <w:i/>
          <w:iCs/>
          <w:noProof/>
          <w:szCs w:val="24"/>
        </w:rPr>
        <w:t>85</w:t>
      </w:r>
      <w:r w:rsidRPr="00B1021D">
        <w:rPr>
          <w:noProof/>
          <w:szCs w:val="24"/>
        </w:rPr>
        <w:t>, 58–62. https://doi.org/10.1016/j.visres.2012.12.005</w:t>
      </w:r>
    </w:p>
    <w:p w14:paraId="518B18CE"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Chun, M. M., Golomb, J. D., &amp; Turk-Browne, N. B. (2011). A Taxonomy of External and Internal Attention. </w:t>
      </w:r>
      <w:r w:rsidRPr="00B1021D">
        <w:rPr>
          <w:i/>
          <w:iCs/>
          <w:noProof/>
          <w:szCs w:val="24"/>
        </w:rPr>
        <w:t>Annual Review of Psychology</w:t>
      </w:r>
      <w:r w:rsidRPr="00B1021D">
        <w:rPr>
          <w:noProof/>
          <w:szCs w:val="24"/>
        </w:rPr>
        <w:t xml:space="preserve">, </w:t>
      </w:r>
      <w:r w:rsidRPr="00B1021D">
        <w:rPr>
          <w:i/>
          <w:iCs/>
          <w:noProof/>
          <w:szCs w:val="24"/>
        </w:rPr>
        <w:t>62</w:t>
      </w:r>
      <w:r w:rsidRPr="00B1021D">
        <w:rPr>
          <w:noProof/>
          <w:szCs w:val="24"/>
        </w:rPr>
        <w:t>(1), 73–101. https://doi.org/10.1146/annurev.psych.093008.100427</w:t>
      </w:r>
    </w:p>
    <w:p w14:paraId="60438953"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Della Libera, C., &amp; Chelazzi, L. (2009). Learning to attend and to ignore is a matter of gains and losses. </w:t>
      </w:r>
      <w:r w:rsidRPr="00B1021D">
        <w:rPr>
          <w:i/>
          <w:iCs/>
          <w:noProof/>
          <w:szCs w:val="24"/>
        </w:rPr>
        <w:t>Psychological Science</w:t>
      </w:r>
      <w:r w:rsidRPr="00B1021D">
        <w:rPr>
          <w:noProof/>
          <w:szCs w:val="24"/>
        </w:rPr>
        <w:t xml:space="preserve">, </w:t>
      </w:r>
      <w:r w:rsidRPr="00B1021D">
        <w:rPr>
          <w:i/>
          <w:iCs/>
          <w:noProof/>
          <w:szCs w:val="24"/>
        </w:rPr>
        <w:t>20</w:t>
      </w:r>
      <w:r w:rsidRPr="00B1021D">
        <w:rPr>
          <w:noProof/>
          <w:szCs w:val="24"/>
        </w:rPr>
        <w:t>(6), 778–784. https://doi.org/10.1111/j.1467-9280.2009.02360.x</w:t>
      </w:r>
    </w:p>
    <w:p w14:paraId="19F823F9"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Desimone, R., &amp; Duncan, J. (1995). Neural Mechanisms of Selective Visual. </w:t>
      </w:r>
      <w:r w:rsidRPr="00B1021D">
        <w:rPr>
          <w:i/>
          <w:iCs/>
          <w:noProof/>
          <w:szCs w:val="24"/>
        </w:rPr>
        <w:t>Annual Review of Neuroscience</w:t>
      </w:r>
      <w:r w:rsidRPr="00B1021D">
        <w:rPr>
          <w:noProof/>
          <w:szCs w:val="24"/>
        </w:rPr>
        <w:t xml:space="preserve">, </w:t>
      </w:r>
      <w:r w:rsidRPr="00B1021D">
        <w:rPr>
          <w:i/>
          <w:iCs/>
          <w:noProof/>
          <w:szCs w:val="24"/>
        </w:rPr>
        <w:t>18</w:t>
      </w:r>
      <w:r w:rsidRPr="00B1021D">
        <w:rPr>
          <w:noProof/>
          <w:szCs w:val="24"/>
        </w:rPr>
        <w:t>(1), 193–222. https://doi.org/10.1146/annurev.ne.18.030195.001205</w:t>
      </w:r>
    </w:p>
    <w:p w14:paraId="5F88D3BC"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Failing, M., &amp; Theeuwes, J. (2017). Selection history: How reward modulates selectivity of visual attention. </w:t>
      </w:r>
      <w:r w:rsidRPr="00B1021D">
        <w:rPr>
          <w:i/>
          <w:iCs/>
          <w:noProof/>
          <w:szCs w:val="24"/>
        </w:rPr>
        <w:t>Psychonomic Bulletin and Review</w:t>
      </w:r>
      <w:r w:rsidRPr="00B1021D">
        <w:rPr>
          <w:noProof/>
          <w:szCs w:val="24"/>
        </w:rPr>
        <w:t>, 1–25. https://doi.org/10.3758/s13423-017-1380-y</w:t>
      </w:r>
    </w:p>
    <w:p w14:paraId="1F2FA9B1"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Franken, I. H. A., Muris, P., &amp; Rassin, E. (2005). Psychometric properties of the Dutch BIS/BAS scales. </w:t>
      </w:r>
      <w:r w:rsidRPr="00B1021D">
        <w:rPr>
          <w:i/>
          <w:iCs/>
          <w:noProof/>
          <w:szCs w:val="24"/>
        </w:rPr>
        <w:t>Journal of Psychopathology and Behavioral Assessment</w:t>
      </w:r>
      <w:r w:rsidRPr="00B1021D">
        <w:rPr>
          <w:noProof/>
          <w:szCs w:val="24"/>
        </w:rPr>
        <w:t xml:space="preserve">, </w:t>
      </w:r>
      <w:r w:rsidRPr="00B1021D">
        <w:rPr>
          <w:i/>
          <w:iCs/>
          <w:noProof/>
          <w:szCs w:val="24"/>
        </w:rPr>
        <w:t>27</w:t>
      </w:r>
      <w:r w:rsidRPr="00B1021D">
        <w:rPr>
          <w:noProof/>
          <w:szCs w:val="24"/>
        </w:rPr>
        <w:t>(1), 25–30. https://doi.org/10.1007/s10862-005-3262-2</w:t>
      </w:r>
    </w:p>
    <w:p w14:paraId="028DAF57"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Maunsell, J. H. R. (2004). Neuronal representations of cognitive state: Reward or attention? </w:t>
      </w:r>
      <w:r w:rsidRPr="00B1021D">
        <w:rPr>
          <w:i/>
          <w:iCs/>
          <w:noProof/>
          <w:szCs w:val="24"/>
        </w:rPr>
        <w:lastRenderedPageBreak/>
        <w:t>Trends in Cognitive Sciences</w:t>
      </w:r>
      <w:r w:rsidRPr="00B1021D">
        <w:rPr>
          <w:noProof/>
          <w:szCs w:val="24"/>
        </w:rPr>
        <w:t xml:space="preserve">, </w:t>
      </w:r>
      <w:r w:rsidRPr="00B1021D">
        <w:rPr>
          <w:i/>
          <w:iCs/>
          <w:noProof/>
          <w:szCs w:val="24"/>
        </w:rPr>
        <w:t>8</w:t>
      </w:r>
      <w:r w:rsidRPr="00B1021D">
        <w:rPr>
          <w:noProof/>
          <w:szCs w:val="24"/>
        </w:rPr>
        <w:t>(6), 261–265. https://doi.org/10.1016/j.tics.2004.04.003</w:t>
      </w:r>
    </w:p>
    <w:p w14:paraId="108C4D63"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Muller, M. M., Andersen, S., Trujillo, N. J., Valdes-Sosa, P., Malinowski, P., &amp; Hillyard, S. A. (2006). Feature-selective attention enhances color signals in early visual areas of the human brain. </w:t>
      </w:r>
      <w:r w:rsidRPr="00B1021D">
        <w:rPr>
          <w:i/>
          <w:iCs/>
          <w:noProof/>
          <w:szCs w:val="24"/>
        </w:rPr>
        <w:t>Proceedings of the National Academy of Sciences</w:t>
      </w:r>
      <w:r w:rsidRPr="00B1021D">
        <w:rPr>
          <w:noProof/>
          <w:szCs w:val="24"/>
        </w:rPr>
        <w:t xml:space="preserve">, </w:t>
      </w:r>
      <w:r w:rsidRPr="00B1021D">
        <w:rPr>
          <w:i/>
          <w:iCs/>
          <w:noProof/>
          <w:szCs w:val="24"/>
        </w:rPr>
        <w:t>103</w:t>
      </w:r>
      <w:r w:rsidRPr="00B1021D">
        <w:rPr>
          <w:noProof/>
          <w:szCs w:val="24"/>
        </w:rPr>
        <w:t>(38), 14250–14254. https://doi.org/10.1073/pnas.0606668103</w:t>
      </w:r>
    </w:p>
    <w:p w14:paraId="71818BF5"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Norcia, A. M., Appelbaum, L. G., Ales, J. M., Cottereau, B. R., &amp; Rossion, B. (2015). The steady-state visual evoked potential in vision research : A review. </w:t>
      </w:r>
      <w:r w:rsidRPr="00B1021D">
        <w:rPr>
          <w:i/>
          <w:iCs/>
          <w:noProof/>
          <w:szCs w:val="24"/>
        </w:rPr>
        <w:t>Journal of Vision</w:t>
      </w:r>
      <w:r w:rsidRPr="00B1021D">
        <w:rPr>
          <w:noProof/>
          <w:szCs w:val="24"/>
        </w:rPr>
        <w:t xml:space="preserve">, </w:t>
      </w:r>
      <w:r w:rsidRPr="00B1021D">
        <w:rPr>
          <w:i/>
          <w:iCs/>
          <w:noProof/>
          <w:szCs w:val="24"/>
        </w:rPr>
        <w:t>15</w:t>
      </w:r>
      <w:r w:rsidRPr="00B1021D">
        <w:rPr>
          <w:noProof/>
          <w:szCs w:val="24"/>
        </w:rPr>
        <w:t>(6), 1–46. https://doi.org/10.1167/15.6.4.doi</w:t>
      </w:r>
    </w:p>
    <w:p w14:paraId="11E3214E"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 xml:space="preserve">Roelfsema, P. R., van Ooyen, A., &amp; Watanabe, T. (2010). Perceptual learning rules based on reinforcers and attention. </w:t>
      </w:r>
      <w:r w:rsidRPr="00B1021D">
        <w:rPr>
          <w:i/>
          <w:iCs/>
          <w:noProof/>
          <w:szCs w:val="24"/>
        </w:rPr>
        <w:t>Trends in Cognitive Sciences</w:t>
      </w:r>
      <w:r w:rsidRPr="00B1021D">
        <w:rPr>
          <w:noProof/>
          <w:szCs w:val="24"/>
        </w:rPr>
        <w:t xml:space="preserve">, </w:t>
      </w:r>
      <w:r w:rsidRPr="00B1021D">
        <w:rPr>
          <w:i/>
          <w:iCs/>
          <w:noProof/>
          <w:szCs w:val="24"/>
        </w:rPr>
        <w:t>14</w:t>
      </w:r>
      <w:r w:rsidRPr="00B1021D">
        <w:rPr>
          <w:noProof/>
          <w:szCs w:val="24"/>
        </w:rPr>
        <w:t>(2), 64–71. https://doi.org/10.1016/j.tics.2009.11.005</w:t>
      </w:r>
    </w:p>
    <w:p w14:paraId="51816502" w14:textId="77777777" w:rsidR="00B1021D" w:rsidRPr="00B1021D" w:rsidRDefault="00B1021D" w:rsidP="00B1021D">
      <w:pPr>
        <w:widowControl w:val="0"/>
        <w:autoSpaceDE w:val="0"/>
        <w:autoSpaceDN w:val="0"/>
        <w:adjustRightInd w:val="0"/>
        <w:spacing w:after="0" w:line="480" w:lineRule="auto"/>
        <w:ind w:left="480" w:hanging="480"/>
        <w:rPr>
          <w:noProof/>
          <w:szCs w:val="24"/>
        </w:rPr>
      </w:pPr>
      <w:r w:rsidRPr="00B1021D">
        <w:rPr>
          <w:noProof/>
          <w:szCs w:val="24"/>
        </w:rPr>
        <w:t>Team, Rs. (2015). RStudio: Integrated Development for R. Boston, MA: RStudio, Inc. Retrieved from http://www.rstudio.com/</w:t>
      </w:r>
    </w:p>
    <w:p w14:paraId="6C0CD5FD" w14:textId="77777777" w:rsidR="00B1021D" w:rsidRPr="00B1021D" w:rsidRDefault="00B1021D" w:rsidP="00B1021D">
      <w:pPr>
        <w:widowControl w:val="0"/>
        <w:autoSpaceDE w:val="0"/>
        <w:autoSpaceDN w:val="0"/>
        <w:adjustRightInd w:val="0"/>
        <w:spacing w:after="0" w:line="480" w:lineRule="auto"/>
        <w:ind w:left="480" w:hanging="480"/>
        <w:rPr>
          <w:noProof/>
        </w:rPr>
      </w:pPr>
      <w:r w:rsidRPr="00B1021D">
        <w:rPr>
          <w:noProof/>
          <w:szCs w:val="24"/>
        </w:rPr>
        <w:t xml:space="preserve">Van der Does, A. J. W. (2002). </w:t>
      </w:r>
      <w:r w:rsidRPr="00B5232F">
        <w:rPr>
          <w:i/>
          <w:iCs/>
          <w:noProof/>
          <w:szCs w:val="24"/>
          <w:lang w:val="nl-BE"/>
        </w:rPr>
        <w:t xml:space="preserve">Handleiding bij de Nederlandse versie van beck depression inventory—second edition (BDI-II-NL). </w:t>
      </w:r>
      <w:r w:rsidRPr="00B1021D">
        <w:rPr>
          <w:i/>
          <w:iCs/>
          <w:noProof/>
          <w:szCs w:val="24"/>
        </w:rPr>
        <w:t>[The Dutch version of the Beck depression inventory].</w:t>
      </w:r>
      <w:r w:rsidRPr="00B1021D">
        <w:rPr>
          <w:noProof/>
          <w:szCs w:val="24"/>
        </w:rPr>
        <w:t xml:space="preserve"> Amsterdam: Harcourt.</w:t>
      </w:r>
    </w:p>
    <w:p w14:paraId="00A70723" w14:textId="3F5BE939" w:rsidR="008876DB" w:rsidRDefault="009214B6" w:rsidP="00240F39">
      <w:pPr>
        <w:spacing w:after="0" w:line="480" w:lineRule="auto"/>
        <w:jc w:val="center"/>
        <w:rPr>
          <w:b/>
        </w:rPr>
      </w:pPr>
      <w:r>
        <w:rPr>
          <w:b/>
        </w:rPr>
        <w:fldChar w:fldCharType="end"/>
      </w:r>
    </w:p>
    <w:sectPr w:rsidR="008876DB" w:rsidSect="000002A3">
      <w:headerReference w:type="default" r:id="rId8"/>
      <w:headerReference w:type="first" r:id="rId9"/>
      <w:footerReference w:type="first" r:id="rId10"/>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B1D5D8" w14:textId="77777777" w:rsidR="00207A86" w:rsidRDefault="00207A86" w:rsidP="00AD5698">
      <w:pPr>
        <w:spacing w:after="0" w:line="240" w:lineRule="auto"/>
      </w:pPr>
      <w:r>
        <w:separator/>
      </w:r>
    </w:p>
  </w:endnote>
  <w:endnote w:type="continuationSeparator" w:id="0">
    <w:p w14:paraId="6683D6B8" w14:textId="77777777" w:rsidR="00207A86" w:rsidRDefault="00207A86" w:rsidP="00AD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Ten-Roman">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FF50B" w14:textId="46D22F95" w:rsidR="0047282E" w:rsidRDefault="0047282E" w:rsidP="0050297E">
    <w:pPr>
      <w:ind w:left="360"/>
      <w:jc w:val="both"/>
    </w:pPr>
    <w:r>
      <w:t xml:space="preserve">+ The first two authors equally contributed to the study.  </w:t>
    </w:r>
  </w:p>
  <w:p w14:paraId="4B769C76" w14:textId="298ABCF6" w:rsidR="008C17C2" w:rsidRDefault="008C17C2" w:rsidP="0050297E">
    <w:pPr>
      <w:ind w:left="360"/>
      <w:jc w:val="both"/>
    </w:pPr>
    <w:r w:rsidRPr="0050297E">
      <w:t xml:space="preserve">* Corresponding author at: Department of Experimental Clinical and Health Psychology, Ghent University, Henri </w:t>
    </w:r>
    <w:proofErr w:type="spellStart"/>
    <w:r w:rsidRPr="0050297E">
      <w:t>Dunantlaan</w:t>
    </w:r>
    <w:proofErr w:type="spellEnd"/>
    <w:r w:rsidRPr="0050297E">
      <w:t xml:space="preserve"> 2, B-9000, Ghent, Belgium. Phone: +32 (0)9 264 94 46; Fax: +32 (0)9 264 64 89</w:t>
    </w:r>
    <w:r w:rsidR="0047282E">
      <w:t xml:space="preserve">. </w:t>
    </w:r>
    <w:r w:rsidRPr="0050297E">
      <w:t xml:space="preserve">E-mail address: </w:t>
    </w:r>
    <w:hyperlink r:id="rId1" w:history="1">
      <w:r w:rsidRPr="0050297E">
        <w:rPr>
          <w:rStyle w:val="Hyperlink"/>
          <w:color w:val="auto"/>
          <w:u w:val="none"/>
        </w:rPr>
        <w:t>ivan.grahek@ugent.be</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9300D7" w14:textId="77777777" w:rsidR="00207A86" w:rsidRDefault="00207A86" w:rsidP="00AD5698">
      <w:pPr>
        <w:spacing w:after="0" w:line="240" w:lineRule="auto"/>
      </w:pPr>
      <w:r>
        <w:separator/>
      </w:r>
    </w:p>
  </w:footnote>
  <w:footnote w:type="continuationSeparator" w:id="0">
    <w:p w14:paraId="521A7548" w14:textId="77777777" w:rsidR="00207A86" w:rsidRDefault="00207A86" w:rsidP="00AD5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FC9D4" w14:textId="26B0AA3B" w:rsidR="008C17C2" w:rsidRDefault="0047282E">
    <w:pPr>
      <w:pStyle w:val="Header"/>
    </w:pPr>
    <w:r>
      <w:rPr>
        <w:szCs w:val="24"/>
      </w:rPr>
      <w:t xml:space="preserve">FEATURE-BASED ATTENTION AND REWARD </w:t>
    </w:r>
    <w:sdt>
      <w:sdtPr>
        <w:id w:val="-1319488693"/>
        <w:docPartObj>
          <w:docPartGallery w:val="Page Numbers (Top of Page)"/>
          <w:docPartUnique/>
        </w:docPartObj>
      </w:sdtPr>
      <w:sdtEndPr>
        <w:rPr>
          <w:noProof/>
        </w:rPr>
      </w:sdtEndPr>
      <w:sdtContent>
        <w:r>
          <w:tab/>
        </w:r>
        <w:r w:rsidR="008C17C2" w:rsidRPr="00271CF9">
          <w:rPr>
            <w:szCs w:val="24"/>
          </w:rPr>
          <w:fldChar w:fldCharType="begin"/>
        </w:r>
        <w:r w:rsidR="008C17C2" w:rsidRPr="00271CF9">
          <w:rPr>
            <w:szCs w:val="24"/>
          </w:rPr>
          <w:instrText xml:space="preserve"> PAGE   \* MERGEFORMAT </w:instrText>
        </w:r>
        <w:r w:rsidR="008C17C2" w:rsidRPr="00271CF9">
          <w:rPr>
            <w:szCs w:val="24"/>
          </w:rPr>
          <w:fldChar w:fldCharType="separate"/>
        </w:r>
        <w:r w:rsidR="00B2117C">
          <w:rPr>
            <w:noProof/>
            <w:szCs w:val="24"/>
          </w:rPr>
          <w:t>18</w:t>
        </w:r>
        <w:r w:rsidR="008C17C2" w:rsidRPr="00271CF9">
          <w:rPr>
            <w:noProof/>
            <w:szCs w:val="24"/>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3D967" w14:textId="532432E7" w:rsidR="008C17C2" w:rsidRDefault="008C17C2" w:rsidP="0050297E">
    <w:pPr>
      <w:pStyle w:val="Header"/>
      <w:ind w:left="360"/>
    </w:pPr>
    <w:r>
      <w:rPr>
        <w:szCs w:val="24"/>
      </w:rPr>
      <w:t xml:space="preserve">Running head: </w:t>
    </w:r>
    <w:r w:rsidR="0047282E">
      <w:rPr>
        <w:szCs w:val="24"/>
      </w:rPr>
      <w:t>FEATURE-BASED ATTENTION AND REWARD</w:t>
    </w:r>
    <w:r>
      <w:rPr>
        <w:szCs w:val="24"/>
      </w:rPr>
      <w:t xml:space="preserve"> </w:t>
    </w:r>
    <w:r>
      <w:rPr>
        <w:szCs w:val="24"/>
      </w:rPr>
      <w:tab/>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2989D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D3E6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F83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2ABD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7A83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F7870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F44B6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0871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22F3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1856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E60DE"/>
    <w:multiLevelType w:val="hybridMultilevel"/>
    <w:tmpl w:val="68A62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8977EB"/>
    <w:multiLevelType w:val="hybridMultilevel"/>
    <w:tmpl w:val="B67C69AA"/>
    <w:lvl w:ilvl="0" w:tplc="AB3A67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AE4013"/>
    <w:multiLevelType w:val="hybridMultilevel"/>
    <w:tmpl w:val="155A8352"/>
    <w:lvl w:ilvl="0" w:tplc="12DE525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ED22A3"/>
    <w:multiLevelType w:val="hybridMultilevel"/>
    <w:tmpl w:val="5CB63178"/>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17646B"/>
    <w:multiLevelType w:val="hybridMultilevel"/>
    <w:tmpl w:val="D796229A"/>
    <w:lvl w:ilvl="0" w:tplc="363E3A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C81D76"/>
    <w:multiLevelType w:val="hybridMultilevel"/>
    <w:tmpl w:val="C9FEB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AB7BBC"/>
    <w:multiLevelType w:val="hybridMultilevel"/>
    <w:tmpl w:val="554EFF5A"/>
    <w:lvl w:ilvl="0" w:tplc="A79C7B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783FC1"/>
    <w:multiLevelType w:val="hybridMultilevel"/>
    <w:tmpl w:val="AACE4988"/>
    <w:lvl w:ilvl="0" w:tplc="C204AC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66218"/>
    <w:multiLevelType w:val="hybridMultilevel"/>
    <w:tmpl w:val="D1544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4A0502"/>
    <w:multiLevelType w:val="hybridMultilevel"/>
    <w:tmpl w:val="8696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D17274"/>
    <w:multiLevelType w:val="hybridMultilevel"/>
    <w:tmpl w:val="09AA2CF8"/>
    <w:lvl w:ilvl="0" w:tplc="41D86D7E">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E1C2C2C"/>
    <w:multiLevelType w:val="hybridMultilevel"/>
    <w:tmpl w:val="1CE022C2"/>
    <w:lvl w:ilvl="0" w:tplc="D6F036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816EDE"/>
    <w:multiLevelType w:val="hybridMultilevel"/>
    <w:tmpl w:val="E15C3876"/>
    <w:lvl w:ilvl="0" w:tplc="491E86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A073CB"/>
    <w:multiLevelType w:val="hybridMultilevel"/>
    <w:tmpl w:val="4AC026A0"/>
    <w:lvl w:ilvl="0" w:tplc="0409000F">
      <w:start w:val="1"/>
      <w:numFmt w:val="decimal"/>
      <w:lvlText w:val="%1."/>
      <w:lvlJc w:val="left"/>
      <w:pPr>
        <w:ind w:left="720" w:hanging="360"/>
      </w:pPr>
      <w:rPr>
        <w:rFonts w:hint="default"/>
      </w:rPr>
    </w:lvl>
    <w:lvl w:ilvl="1" w:tplc="A588D52A">
      <w:start w:val="1"/>
      <w:numFmt w:val="lowerLetter"/>
      <w:lvlText w:val="%2."/>
      <w:lvlJc w:val="left"/>
      <w:pPr>
        <w:ind w:left="1440" w:hanging="360"/>
      </w:pPr>
      <w:rPr>
        <w:b w:val="0"/>
      </w:rPr>
    </w:lvl>
    <w:lvl w:ilvl="2" w:tplc="50AC31E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225BB2"/>
    <w:multiLevelType w:val="hybridMultilevel"/>
    <w:tmpl w:val="213AF78C"/>
    <w:lvl w:ilvl="0" w:tplc="B206427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BF47A7"/>
    <w:multiLevelType w:val="hybridMultilevel"/>
    <w:tmpl w:val="C380B918"/>
    <w:lvl w:ilvl="0" w:tplc="1A9C3C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492119"/>
    <w:multiLevelType w:val="multilevel"/>
    <w:tmpl w:val="07A49F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40F39AC"/>
    <w:multiLevelType w:val="hybridMultilevel"/>
    <w:tmpl w:val="7B7E0222"/>
    <w:lvl w:ilvl="0" w:tplc="500660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414885"/>
    <w:multiLevelType w:val="hybridMultilevel"/>
    <w:tmpl w:val="EFF636AC"/>
    <w:lvl w:ilvl="0" w:tplc="133AFE7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0C5641"/>
    <w:multiLevelType w:val="hybridMultilevel"/>
    <w:tmpl w:val="302EA5E2"/>
    <w:lvl w:ilvl="0" w:tplc="67409EA4">
      <w:start w:val="1"/>
      <w:numFmt w:val="decimal"/>
      <w:lvlText w:val="%1."/>
      <w:lvlJc w:val="left"/>
      <w:pPr>
        <w:ind w:left="72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7F222B"/>
    <w:multiLevelType w:val="hybridMultilevel"/>
    <w:tmpl w:val="9582125A"/>
    <w:lvl w:ilvl="0" w:tplc="E8C0AC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741005"/>
    <w:multiLevelType w:val="hybridMultilevel"/>
    <w:tmpl w:val="D15444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0D0D87"/>
    <w:multiLevelType w:val="hybridMultilevel"/>
    <w:tmpl w:val="40F206AC"/>
    <w:lvl w:ilvl="0" w:tplc="CDE8B826">
      <w:start w:val="4"/>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980B1D"/>
    <w:multiLevelType w:val="hybridMultilevel"/>
    <w:tmpl w:val="72E09C64"/>
    <w:lvl w:ilvl="0" w:tplc="5EAE9D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C12DF"/>
    <w:multiLevelType w:val="hybridMultilevel"/>
    <w:tmpl w:val="AF446D80"/>
    <w:lvl w:ilvl="0" w:tplc="7A12A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0741F"/>
    <w:multiLevelType w:val="hybridMultilevel"/>
    <w:tmpl w:val="817002B2"/>
    <w:lvl w:ilvl="0" w:tplc="8E18CE6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A9B6E31"/>
    <w:multiLevelType w:val="hybridMultilevel"/>
    <w:tmpl w:val="20ACA784"/>
    <w:lvl w:ilvl="0" w:tplc="931E91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F5342A"/>
    <w:multiLevelType w:val="hybridMultilevel"/>
    <w:tmpl w:val="1D2697C4"/>
    <w:lvl w:ilvl="0" w:tplc="58180D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780FB8"/>
    <w:multiLevelType w:val="hybridMultilevel"/>
    <w:tmpl w:val="FE6E6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6"/>
  </w:num>
  <w:num w:numId="3">
    <w:abstractNumId w:val="17"/>
  </w:num>
  <w:num w:numId="4">
    <w:abstractNumId w:val="38"/>
  </w:num>
  <w:num w:numId="5">
    <w:abstractNumId w:val="15"/>
  </w:num>
  <w:num w:numId="6">
    <w:abstractNumId w:val="16"/>
  </w:num>
  <w:num w:numId="7">
    <w:abstractNumId w:val="10"/>
  </w:num>
  <w:num w:numId="8">
    <w:abstractNumId w:val="35"/>
  </w:num>
  <w:num w:numId="9">
    <w:abstractNumId w:val="19"/>
  </w:num>
  <w:num w:numId="10">
    <w:abstractNumId w:val="28"/>
  </w:num>
  <w:num w:numId="11">
    <w:abstractNumId w:val="20"/>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9"/>
  </w:num>
  <w:num w:numId="24">
    <w:abstractNumId w:val="13"/>
  </w:num>
  <w:num w:numId="25">
    <w:abstractNumId w:val="24"/>
  </w:num>
  <w:num w:numId="26">
    <w:abstractNumId w:val="12"/>
  </w:num>
  <w:num w:numId="27">
    <w:abstractNumId w:val="26"/>
  </w:num>
  <w:num w:numId="28">
    <w:abstractNumId w:val="11"/>
  </w:num>
  <w:num w:numId="29">
    <w:abstractNumId w:val="25"/>
  </w:num>
  <w:num w:numId="30">
    <w:abstractNumId w:val="33"/>
  </w:num>
  <w:num w:numId="31">
    <w:abstractNumId w:val="21"/>
  </w:num>
  <w:num w:numId="32">
    <w:abstractNumId w:val="27"/>
  </w:num>
  <w:num w:numId="33">
    <w:abstractNumId w:val="37"/>
  </w:num>
  <w:num w:numId="34">
    <w:abstractNumId w:val="22"/>
  </w:num>
  <w:num w:numId="35">
    <w:abstractNumId w:val="14"/>
  </w:num>
  <w:num w:numId="36">
    <w:abstractNumId w:val="30"/>
  </w:num>
  <w:num w:numId="37">
    <w:abstractNumId w:val="34"/>
  </w:num>
  <w:num w:numId="38">
    <w:abstractNumId w:val="31"/>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s>
  <w:rsids>
    <w:rsidRoot w:val="00994445"/>
    <w:rsid w:val="00000244"/>
    <w:rsid w:val="000002A3"/>
    <w:rsid w:val="00000F69"/>
    <w:rsid w:val="00001A87"/>
    <w:rsid w:val="000022BE"/>
    <w:rsid w:val="000033EB"/>
    <w:rsid w:val="00004A4A"/>
    <w:rsid w:val="000050EC"/>
    <w:rsid w:val="000055F6"/>
    <w:rsid w:val="00005AC3"/>
    <w:rsid w:val="00006078"/>
    <w:rsid w:val="000063F2"/>
    <w:rsid w:val="00007414"/>
    <w:rsid w:val="000113FA"/>
    <w:rsid w:val="00012A06"/>
    <w:rsid w:val="00013AA2"/>
    <w:rsid w:val="00013BD9"/>
    <w:rsid w:val="00014B1F"/>
    <w:rsid w:val="0001711D"/>
    <w:rsid w:val="000208FF"/>
    <w:rsid w:val="00021677"/>
    <w:rsid w:val="00021945"/>
    <w:rsid w:val="00022DFF"/>
    <w:rsid w:val="00024653"/>
    <w:rsid w:val="00025256"/>
    <w:rsid w:val="000278C3"/>
    <w:rsid w:val="00031270"/>
    <w:rsid w:val="00031738"/>
    <w:rsid w:val="000317F2"/>
    <w:rsid w:val="00033749"/>
    <w:rsid w:val="00034038"/>
    <w:rsid w:val="000370C9"/>
    <w:rsid w:val="000421E9"/>
    <w:rsid w:val="00042B55"/>
    <w:rsid w:val="00044D29"/>
    <w:rsid w:val="00044E78"/>
    <w:rsid w:val="00045E5F"/>
    <w:rsid w:val="00046163"/>
    <w:rsid w:val="00046E8F"/>
    <w:rsid w:val="00050FEB"/>
    <w:rsid w:val="00051156"/>
    <w:rsid w:val="00051E06"/>
    <w:rsid w:val="00052023"/>
    <w:rsid w:val="00052EB0"/>
    <w:rsid w:val="00055856"/>
    <w:rsid w:val="00056BAA"/>
    <w:rsid w:val="0005786F"/>
    <w:rsid w:val="0005787C"/>
    <w:rsid w:val="000578CB"/>
    <w:rsid w:val="00057B0B"/>
    <w:rsid w:val="00057DEF"/>
    <w:rsid w:val="00060176"/>
    <w:rsid w:val="0006040D"/>
    <w:rsid w:val="00061CB7"/>
    <w:rsid w:val="000621FF"/>
    <w:rsid w:val="00062C43"/>
    <w:rsid w:val="000632FB"/>
    <w:rsid w:val="000647B6"/>
    <w:rsid w:val="0006725A"/>
    <w:rsid w:val="0007095C"/>
    <w:rsid w:val="00071506"/>
    <w:rsid w:val="000722C1"/>
    <w:rsid w:val="00073251"/>
    <w:rsid w:val="00080B36"/>
    <w:rsid w:val="000819E8"/>
    <w:rsid w:val="00083C1B"/>
    <w:rsid w:val="00084E06"/>
    <w:rsid w:val="00085D71"/>
    <w:rsid w:val="000868F1"/>
    <w:rsid w:val="00086F15"/>
    <w:rsid w:val="000877C6"/>
    <w:rsid w:val="00090DA3"/>
    <w:rsid w:val="00094139"/>
    <w:rsid w:val="00094ECE"/>
    <w:rsid w:val="000A220B"/>
    <w:rsid w:val="000A2810"/>
    <w:rsid w:val="000A292B"/>
    <w:rsid w:val="000A4D2D"/>
    <w:rsid w:val="000A6CFB"/>
    <w:rsid w:val="000A717E"/>
    <w:rsid w:val="000A7558"/>
    <w:rsid w:val="000B1B34"/>
    <w:rsid w:val="000B20DC"/>
    <w:rsid w:val="000B4D3A"/>
    <w:rsid w:val="000B5F71"/>
    <w:rsid w:val="000B69EF"/>
    <w:rsid w:val="000C16EC"/>
    <w:rsid w:val="000C2BBD"/>
    <w:rsid w:val="000C2F17"/>
    <w:rsid w:val="000C3A8D"/>
    <w:rsid w:val="000C3D9F"/>
    <w:rsid w:val="000C3F13"/>
    <w:rsid w:val="000C59B3"/>
    <w:rsid w:val="000C5BF5"/>
    <w:rsid w:val="000C7DEE"/>
    <w:rsid w:val="000D0104"/>
    <w:rsid w:val="000D03FB"/>
    <w:rsid w:val="000D064A"/>
    <w:rsid w:val="000D077C"/>
    <w:rsid w:val="000D10C4"/>
    <w:rsid w:val="000D156D"/>
    <w:rsid w:val="000D15AC"/>
    <w:rsid w:val="000D1A58"/>
    <w:rsid w:val="000D4848"/>
    <w:rsid w:val="000D4937"/>
    <w:rsid w:val="000D71F7"/>
    <w:rsid w:val="000E0058"/>
    <w:rsid w:val="000E0F29"/>
    <w:rsid w:val="000E1CEB"/>
    <w:rsid w:val="000E2523"/>
    <w:rsid w:val="000E2D77"/>
    <w:rsid w:val="000E3B9B"/>
    <w:rsid w:val="000E489B"/>
    <w:rsid w:val="000E50F5"/>
    <w:rsid w:val="000E56BE"/>
    <w:rsid w:val="000E6AD1"/>
    <w:rsid w:val="000E798B"/>
    <w:rsid w:val="000F0B2F"/>
    <w:rsid w:val="000F0D13"/>
    <w:rsid w:val="000F2158"/>
    <w:rsid w:val="000F3EA3"/>
    <w:rsid w:val="000F51CF"/>
    <w:rsid w:val="000F6067"/>
    <w:rsid w:val="000F7E6C"/>
    <w:rsid w:val="00101775"/>
    <w:rsid w:val="00102919"/>
    <w:rsid w:val="00103A1F"/>
    <w:rsid w:val="00104425"/>
    <w:rsid w:val="00104913"/>
    <w:rsid w:val="00104CED"/>
    <w:rsid w:val="00105CB2"/>
    <w:rsid w:val="00107188"/>
    <w:rsid w:val="00107848"/>
    <w:rsid w:val="00111A89"/>
    <w:rsid w:val="00112837"/>
    <w:rsid w:val="00112C25"/>
    <w:rsid w:val="001137CD"/>
    <w:rsid w:val="00116365"/>
    <w:rsid w:val="001205AE"/>
    <w:rsid w:val="0012155F"/>
    <w:rsid w:val="0012160F"/>
    <w:rsid w:val="00123737"/>
    <w:rsid w:val="00123D7D"/>
    <w:rsid w:val="001257BA"/>
    <w:rsid w:val="00125E85"/>
    <w:rsid w:val="00126C2C"/>
    <w:rsid w:val="00126D19"/>
    <w:rsid w:val="001277B0"/>
    <w:rsid w:val="001324C9"/>
    <w:rsid w:val="001325FC"/>
    <w:rsid w:val="001334E3"/>
    <w:rsid w:val="001342DD"/>
    <w:rsid w:val="0013661A"/>
    <w:rsid w:val="0013735B"/>
    <w:rsid w:val="00137546"/>
    <w:rsid w:val="001402AD"/>
    <w:rsid w:val="00140B5A"/>
    <w:rsid w:val="00142629"/>
    <w:rsid w:val="001434D3"/>
    <w:rsid w:val="0014390F"/>
    <w:rsid w:val="00144E52"/>
    <w:rsid w:val="00146284"/>
    <w:rsid w:val="00146705"/>
    <w:rsid w:val="00147487"/>
    <w:rsid w:val="0014780B"/>
    <w:rsid w:val="001512DB"/>
    <w:rsid w:val="00152D0A"/>
    <w:rsid w:val="00153D0E"/>
    <w:rsid w:val="00153D62"/>
    <w:rsid w:val="001560D7"/>
    <w:rsid w:val="0015680F"/>
    <w:rsid w:val="0016031E"/>
    <w:rsid w:val="00160E25"/>
    <w:rsid w:val="00163E50"/>
    <w:rsid w:val="00164A01"/>
    <w:rsid w:val="00165985"/>
    <w:rsid w:val="001667F5"/>
    <w:rsid w:val="00167249"/>
    <w:rsid w:val="00167639"/>
    <w:rsid w:val="00167DB9"/>
    <w:rsid w:val="00167EF1"/>
    <w:rsid w:val="00167FDD"/>
    <w:rsid w:val="00170E95"/>
    <w:rsid w:val="001743A4"/>
    <w:rsid w:val="00174C4F"/>
    <w:rsid w:val="00175146"/>
    <w:rsid w:val="00175723"/>
    <w:rsid w:val="00175E5D"/>
    <w:rsid w:val="0017619A"/>
    <w:rsid w:val="00176985"/>
    <w:rsid w:val="00177245"/>
    <w:rsid w:val="0017783D"/>
    <w:rsid w:val="00180A9B"/>
    <w:rsid w:val="001813DE"/>
    <w:rsid w:val="001834A1"/>
    <w:rsid w:val="00183903"/>
    <w:rsid w:val="00185165"/>
    <w:rsid w:val="00185208"/>
    <w:rsid w:val="001860F3"/>
    <w:rsid w:val="00186505"/>
    <w:rsid w:val="0018663F"/>
    <w:rsid w:val="00186BF5"/>
    <w:rsid w:val="001909A1"/>
    <w:rsid w:val="0019201B"/>
    <w:rsid w:val="00192F53"/>
    <w:rsid w:val="00193EBF"/>
    <w:rsid w:val="00193EF1"/>
    <w:rsid w:val="0019433A"/>
    <w:rsid w:val="001946C3"/>
    <w:rsid w:val="00195AB6"/>
    <w:rsid w:val="001961B3"/>
    <w:rsid w:val="00196796"/>
    <w:rsid w:val="001976A7"/>
    <w:rsid w:val="001A0335"/>
    <w:rsid w:val="001A0E25"/>
    <w:rsid w:val="001A1058"/>
    <w:rsid w:val="001A1C66"/>
    <w:rsid w:val="001A24B2"/>
    <w:rsid w:val="001A3642"/>
    <w:rsid w:val="001A4142"/>
    <w:rsid w:val="001A4421"/>
    <w:rsid w:val="001A456C"/>
    <w:rsid w:val="001A6403"/>
    <w:rsid w:val="001A7BD2"/>
    <w:rsid w:val="001B0F55"/>
    <w:rsid w:val="001B1AD1"/>
    <w:rsid w:val="001B2CE1"/>
    <w:rsid w:val="001B37E8"/>
    <w:rsid w:val="001B4D94"/>
    <w:rsid w:val="001B5099"/>
    <w:rsid w:val="001B58DC"/>
    <w:rsid w:val="001B5AC2"/>
    <w:rsid w:val="001B6218"/>
    <w:rsid w:val="001B6C5A"/>
    <w:rsid w:val="001B6EC8"/>
    <w:rsid w:val="001C158C"/>
    <w:rsid w:val="001C181C"/>
    <w:rsid w:val="001C2920"/>
    <w:rsid w:val="001C5660"/>
    <w:rsid w:val="001C5A57"/>
    <w:rsid w:val="001C6F26"/>
    <w:rsid w:val="001D0284"/>
    <w:rsid w:val="001D02A1"/>
    <w:rsid w:val="001D2FD6"/>
    <w:rsid w:val="001D471B"/>
    <w:rsid w:val="001D5AC2"/>
    <w:rsid w:val="001E0EA2"/>
    <w:rsid w:val="001E24B0"/>
    <w:rsid w:val="001E2D4F"/>
    <w:rsid w:val="001E387B"/>
    <w:rsid w:val="001E3B67"/>
    <w:rsid w:val="001E492D"/>
    <w:rsid w:val="001E53B5"/>
    <w:rsid w:val="001E542D"/>
    <w:rsid w:val="001E637B"/>
    <w:rsid w:val="001E6683"/>
    <w:rsid w:val="001E67AD"/>
    <w:rsid w:val="001E6AC2"/>
    <w:rsid w:val="001E7455"/>
    <w:rsid w:val="001E7EAF"/>
    <w:rsid w:val="001F0FCF"/>
    <w:rsid w:val="001F1813"/>
    <w:rsid w:val="001F181A"/>
    <w:rsid w:val="001F35A2"/>
    <w:rsid w:val="001F3808"/>
    <w:rsid w:val="001F4AFC"/>
    <w:rsid w:val="001F4E7D"/>
    <w:rsid w:val="001F57E0"/>
    <w:rsid w:val="001F590A"/>
    <w:rsid w:val="001F6C38"/>
    <w:rsid w:val="0020050A"/>
    <w:rsid w:val="0020354F"/>
    <w:rsid w:val="00205C85"/>
    <w:rsid w:val="00206E80"/>
    <w:rsid w:val="00206EFB"/>
    <w:rsid w:val="00207A86"/>
    <w:rsid w:val="0021016C"/>
    <w:rsid w:val="002116B1"/>
    <w:rsid w:val="00212B0D"/>
    <w:rsid w:val="00213459"/>
    <w:rsid w:val="00213EC9"/>
    <w:rsid w:val="00214260"/>
    <w:rsid w:val="002148BD"/>
    <w:rsid w:val="002152D1"/>
    <w:rsid w:val="002173E4"/>
    <w:rsid w:val="002176BE"/>
    <w:rsid w:val="00220713"/>
    <w:rsid w:val="00222A51"/>
    <w:rsid w:val="00222C54"/>
    <w:rsid w:val="00223EE0"/>
    <w:rsid w:val="002243E1"/>
    <w:rsid w:val="00226058"/>
    <w:rsid w:val="002261C7"/>
    <w:rsid w:val="00226912"/>
    <w:rsid w:val="00226CBF"/>
    <w:rsid w:val="002279C6"/>
    <w:rsid w:val="00227C75"/>
    <w:rsid w:val="00227FBE"/>
    <w:rsid w:val="0023054F"/>
    <w:rsid w:val="002308B4"/>
    <w:rsid w:val="00230F67"/>
    <w:rsid w:val="00233A83"/>
    <w:rsid w:val="00234B2A"/>
    <w:rsid w:val="002361A7"/>
    <w:rsid w:val="0023718A"/>
    <w:rsid w:val="002400B6"/>
    <w:rsid w:val="00240564"/>
    <w:rsid w:val="00240F39"/>
    <w:rsid w:val="0024124B"/>
    <w:rsid w:val="00242E48"/>
    <w:rsid w:val="00242EFD"/>
    <w:rsid w:val="0024313E"/>
    <w:rsid w:val="002441A7"/>
    <w:rsid w:val="00244291"/>
    <w:rsid w:val="00244C05"/>
    <w:rsid w:val="00245B29"/>
    <w:rsid w:val="00245BAB"/>
    <w:rsid w:val="002502BE"/>
    <w:rsid w:val="002503F9"/>
    <w:rsid w:val="002504C1"/>
    <w:rsid w:val="00251771"/>
    <w:rsid w:val="00251C33"/>
    <w:rsid w:val="0025232C"/>
    <w:rsid w:val="00252F45"/>
    <w:rsid w:val="002556D4"/>
    <w:rsid w:val="00257D07"/>
    <w:rsid w:val="0026037E"/>
    <w:rsid w:val="00262BEA"/>
    <w:rsid w:val="0026571A"/>
    <w:rsid w:val="002662C2"/>
    <w:rsid w:val="00271CF9"/>
    <w:rsid w:val="0027356B"/>
    <w:rsid w:val="00273815"/>
    <w:rsid w:val="002739E0"/>
    <w:rsid w:val="002741E1"/>
    <w:rsid w:val="002749BC"/>
    <w:rsid w:val="00275DF8"/>
    <w:rsid w:val="00277716"/>
    <w:rsid w:val="002779F1"/>
    <w:rsid w:val="0028079B"/>
    <w:rsid w:val="002810FA"/>
    <w:rsid w:val="00282435"/>
    <w:rsid w:val="00282707"/>
    <w:rsid w:val="002840AB"/>
    <w:rsid w:val="00285E47"/>
    <w:rsid w:val="00286CE5"/>
    <w:rsid w:val="002917A9"/>
    <w:rsid w:val="00291853"/>
    <w:rsid w:val="0029231D"/>
    <w:rsid w:val="00293801"/>
    <w:rsid w:val="002944EF"/>
    <w:rsid w:val="002948D2"/>
    <w:rsid w:val="00294EE9"/>
    <w:rsid w:val="00294F4F"/>
    <w:rsid w:val="002961EE"/>
    <w:rsid w:val="002966E8"/>
    <w:rsid w:val="002971F0"/>
    <w:rsid w:val="002A077F"/>
    <w:rsid w:val="002A08DE"/>
    <w:rsid w:val="002A0A8B"/>
    <w:rsid w:val="002A41D9"/>
    <w:rsid w:val="002A45C7"/>
    <w:rsid w:val="002A4CC1"/>
    <w:rsid w:val="002A4D00"/>
    <w:rsid w:val="002A60D1"/>
    <w:rsid w:val="002A67C9"/>
    <w:rsid w:val="002A73E7"/>
    <w:rsid w:val="002B098E"/>
    <w:rsid w:val="002B20F3"/>
    <w:rsid w:val="002B37C2"/>
    <w:rsid w:val="002B39B3"/>
    <w:rsid w:val="002B3B69"/>
    <w:rsid w:val="002B3D0D"/>
    <w:rsid w:val="002B43E4"/>
    <w:rsid w:val="002B4CE2"/>
    <w:rsid w:val="002B4EEF"/>
    <w:rsid w:val="002B5B3A"/>
    <w:rsid w:val="002B67F9"/>
    <w:rsid w:val="002B7132"/>
    <w:rsid w:val="002B79C0"/>
    <w:rsid w:val="002B7FB3"/>
    <w:rsid w:val="002C0262"/>
    <w:rsid w:val="002C0400"/>
    <w:rsid w:val="002C0954"/>
    <w:rsid w:val="002C0B17"/>
    <w:rsid w:val="002C152B"/>
    <w:rsid w:val="002C1C79"/>
    <w:rsid w:val="002C1FD5"/>
    <w:rsid w:val="002C2951"/>
    <w:rsid w:val="002C2BC1"/>
    <w:rsid w:val="002C348E"/>
    <w:rsid w:val="002C38E1"/>
    <w:rsid w:val="002C6016"/>
    <w:rsid w:val="002C6AB1"/>
    <w:rsid w:val="002D1345"/>
    <w:rsid w:val="002D175F"/>
    <w:rsid w:val="002D1838"/>
    <w:rsid w:val="002D1ADC"/>
    <w:rsid w:val="002D2011"/>
    <w:rsid w:val="002D550E"/>
    <w:rsid w:val="002D6AA9"/>
    <w:rsid w:val="002E084C"/>
    <w:rsid w:val="002E25E4"/>
    <w:rsid w:val="002E682B"/>
    <w:rsid w:val="002E70B7"/>
    <w:rsid w:val="002E73CE"/>
    <w:rsid w:val="002F1130"/>
    <w:rsid w:val="002F1342"/>
    <w:rsid w:val="002F2365"/>
    <w:rsid w:val="002F3051"/>
    <w:rsid w:val="002F4FEB"/>
    <w:rsid w:val="002F5539"/>
    <w:rsid w:val="002F5597"/>
    <w:rsid w:val="002F6002"/>
    <w:rsid w:val="002F7630"/>
    <w:rsid w:val="00301109"/>
    <w:rsid w:val="00301B6A"/>
    <w:rsid w:val="003029C1"/>
    <w:rsid w:val="00302B74"/>
    <w:rsid w:val="003035A6"/>
    <w:rsid w:val="00305909"/>
    <w:rsid w:val="00310663"/>
    <w:rsid w:val="003106AE"/>
    <w:rsid w:val="00310A0E"/>
    <w:rsid w:val="00310F25"/>
    <w:rsid w:val="003132CE"/>
    <w:rsid w:val="00313C20"/>
    <w:rsid w:val="00314C98"/>
    <w:rsid w:val="00315D96"/>
    <w:rsid w:val="00317BD8"/>
    <w:rsid w:val="00320071"/>
    <w:rsid w:val="00320EF4"/>
    <w:rsid w:val="00321CA8"/>
    <w:rsid w:val="00321F61"/>
    <w:rsid w:val="0032224B"/>
    <w:rsid w:val="00323659"/>
    <w:rsid w:val="00323A3B"/>
    <w:rsid w:val="00324514"/>
    <w:rsid w:val="00324B25"/>
    <w:rsid w:val="00325A62"/>
    <w:rsid w:val="003262D2"/>
    <w:rsid w:val="00326F1C"/>
    <w:rsid w:val="003276B8"/>
    <w:rsid w:val="00331B9F"/>
    <w:rsid w:val="0033206D"/>
    <w:rsid w:val="00333D4A"/>
    <w:rsid w:val="0033469E"/>
    <w:rsid w:val="00335298"/>
    <w:rsid w:val="00335638"/>
    <w:rsid w:val="0033732C"/>
    <w:rsid w:val="00337B0E"/>
    <w:rsid w:val="003404DD"/>
    <w:rsid w:val="003406FD"/>
    <w:rsid w:val="0034092F"/>
    <w:rsid w:val="003418F2"/>
    <w:rsid w:val="00341A35"/>
    <w:rsid w:val="00342F65"/>
    <w:rsid w:val="00344549"/>
    <w:rsid w:val="00344BD7"/>
    <w:rsid w:val="003464B8"/>
    <w:rsid w:val="00346F04"/>
    <w:rsid w:val="00347C3C"/>
    <w:rsid w:val="003510D3"/>
    <w:rsid w:val="0035290F"/>
    <w:rsid w:val="00352ADB"/>
    <w:rsid w:val="00353122"/>
    <w:rsid w:val="00353E6E"/>
    <w:rsid w:val="003541DB"/>
    <w:rsid w:val="00354B26"/>
    <w:rsid w:val="00355BB2"/>
    <w:rsid w:val="0036137F"/>
    <w:rsid w:val="00361683"/>
    <w:rsid w:val="00362AB0"/>
    <w:rsid w:val="003633A7"/>
    <w:rsid w:val="003633DD"/>
    <w:rsid w:val="00364D9D"/>
    <w:rsid w:val="00365B7B"/>
    <w:rsid w:val="0036607D"/>
    <w:rsid w:val="003661F2"/>
    <w:rsid w:val="00366A11"/>
    <w:rsid w:val="00371C2A"/>
    <w:rsid w:val="00371CA5"/>
    <w:rsid w:val="00372072"/>
    <w:rsid w:val="00372189"/>
    <w:rsid w:val="0037225A"/>
    <w:rsid w:val="00372B80"/>
    <w:rsid w:val="00373C76"/>
    <w:rsid w:val="00373CA6"/>
    <w:rsid w:val="00374706"/>
    <w:rsid w:val="0037482E"/>
    <w:rsid w:val="00374911"/>
    <w:rsid w:val="0037511E"/>
    <w:rsid w:val="003755CD"/>
    <w:rsid w:val="0037737A"/>
    <w:rsid w:val="003810D7"/>
    <w:rsid w:val="00383374"/>
    <w:rsid w:val="00383D06"/>
    <w:rsid w:val="00385668"/>
    <w:rsid w:val="00386168"/>
    <w:rsid w:val="00386227"/>
    <w:rsid w:val="0038641A"/>
    <w:rsid w:val="003875A6"/>
    <w:rsid w:val="003903E5"/>
    <w:rsid w:val="00390E84"/>
    <w:rsid w:val="00391195"/>
    <w:rsid w:val="0039240D"/>
    <w:rsid w:val="003934E5"/>
    <w:rsid w:val="00395E64"/>
    <w:rsid w:val="00396321"/>
    <w:rsid w:val="003A0966"/>
    <w:rsid w:val="003A0C89"/>
    <w:rsid w:val="003A10E8"/>
    <w:rsid w:val="003A1B96"/>
    <w:rsid w:val="003A268B"/>
    <w:rsid w:val="003A317E"/>
    <w:rsid w:val="003A3681"/>
    <w:rsid w:val="003A4034"/>
    <w:rsid w:val="003A49B0"/>
    <w:rsid w:val="003A573C"/>
    <w:rsid w:val="003A614F"/>
    <w:rsid w:val="003A671D"/>
    <w:rsid w:val="003A67ED"/>
    <w:rsid w:val="003A6E24"/>
    <w:rsid w:val="003B134C"/>
    <w:rsid w:val="003B2BD6"/>
    <w:rsid w:val="003B2C48"/>
    <w:rsid w:val="003B42E3"/>
    <w:rsid w:val="003B4CD6"/>
    <w:rsid w:val="003B4EA7"/>
    <w:rsid w:val="003B6A13"/>
    <w:rsid w:val="003C09B8"/>
    <w:rsid w:val="003C0A72"/>
    <w:rsid w:val="003C0BCC"/>
    <w:rsid w:val="003C0F75"/>
    <w:rsid w:val="003C21E7"/>
    <w:rsid w:val="003C3B4E"/>
    <w:rsid w:val="003C4D32"/>
    <w:rsid w:val="003C59CC"/>
    <w:rsid w:val="003C6C5F"/>
    <w:rsid w:val="003C7E50"/>
    <w:rsid w:val="003C7F93"/>
    <w:rsid w:val="003D160C"/>
    <w:rsid w:val="003D21B8"/>
    <w:rsid w:val="003D2BD8"/>
    <w:rsid w:val="003D3662"/>
    <w:rsid w:val="003D3A93"/>
    <w:rsid w:val="003D3BF5"/>
    <w:rsid w:val="003D3EC2"/>
    <w:rsid w:val="003D5015"/>
    <w:rsid w:val="003D5C58"/>
    <w:rsid w:val="003D6761"/>
    <w:rsid w:val="003E0825"/>
    <w:rsid w:val="003E09F0"/>
    <w:rsid w:val="003E157C"/>
    <w:rsid w:val="003E4097"/>
    <w:rsid w:val="003E584B"/>
    <w:rsid w:val="003E58A8"/>
    <w:rsid w:val="003E5AB6"/>
    <w:rsid w:val="003E5C1D"/>
    <w:rsid w:val="003E6530"/>
    <w:rsid w:val="003E7279"/>
    <w:rsid w:val="003E7D07"/>
    <w:rsid w:val="003E7FC7"/>
    <w:rsid w:val="003F0BFB"/>
    <w:rsid w:val="003F0EB9"/>
    <w:rsid w:val="003F4C5C"/>
    <w:rsid w:val="003F5D88"/>
    <w:rsid w:val="003F60C7"/>
    <w:rsid w:val="003F7C84"/>
    <w:rsid w:val="003F7F87"/>
    <w:rsid w:val="00400C04"/>
    <w:rsid w:val="004015B2"/>
    <w:rsid w:val="00401822"/>
    <w:rsid w:val="0040320C"/>
    <w:rsid w:val="00403D30"/>
    <w:rsid w:val="004057FB"/>
    <w:rsid w:val="004063ED"/>
    <w:rsid w:val="00406A00"/>
    <w:rsid w:val="0041159C"/>
    <w:rsid w:val="00413DA4"/>
    <w:rsid w:val="004146F2"/>
    <w:rsid w:val="004157CB"/>
    <w:rsid w:val="00415F87"/>
    <w:rsid w:val="004162B2"/>
    <w:rsid w:val="004174F8"/>
    <w:rsid w:val="00417956"/>
    <w:rsid w:val="0041795F"/>
    <w:rsid w:val="00420345"/>
    <w:rsid w:val="00420790"/>
    <w:rsid w:val="00420E11"/>
    <w:rsid w:val="0042233E"/>
    <w:rsid w:val="004228FF"/>
    <w:rsid w:val="00422F09"/>
    <w:rsid w:val="0042302D"/>
    <w:rsid w:val="00427017"/>
    <w:rsid w:val="00427132"/>
    <w:rsid w:val="004316A4"/>
    <w:rsid w:val="00431DAB"/>
    <w:rsid w:val="00434591"/>
    <w:rsid w:val="0043559A"/>
    <w:rsid w:val="0043649E"/>
    <w:rsid w:val="004364A1"/>
    <w:rsid w:val="00437C28"/>
    <w:rsid w:val="0044641E"/>
    <w:rsid w:val="004479F7"/>
    <w:rsid w:val="004511EE"/>
    <w:rsid w:val="00451739"/>
    <w:rsid w:val="00453414"/>
    <w:rsid w:val="00454702"/>
    <w:rsid w:val="004549AF"/>
    <w:rsid w:val="0045540D"/>
    <w:rsid w:val="00455E60"/>
    <w:rsid w:val="0045648B"/>
    <w:rsid w:val="0045649D"/>
    <w:rsid w:val="00456597"/>
    <w:rsid w:val="004565AA"/>
    <w:rsid w:val="00456A14"/>
    <w:rsid w:val="00456AD5"/>
    <w:rsid w:val="00456AFA"/>
    <w:rsid w:val="004570B2"/>
    <w:rsid w:val="0046106E"/>
    <w:rsid w:val="004633F4"/>
    <w:rsid w:val="004644D0"/>
    <w:rsid w:val="004653A8"/>
    <w:rsid w:val="00466F15"/>
    <w:rsid w:val="00467B10"/>
    <w:rsid w:val="0047066B"/>
    <w:rsid w:val="0047108B"/>
    <w:rsid w:val="004722C7"/>
    <w:rsid w:val="0047282E"/>
    <w:rsid w:val="00473096"/>
    <w:rsid w:val="00476E4F"/>
    <w:rsid w:val="00476F4A"/>
    <w:rsid w:val="004775BC"/>
    <w:rsid w:val="00477F4D"/>
    <w:rsid w:val="00480603"/>
    <w:rsid w:val="00480904"/>
    <w:rsid w:val="00481E57"/>
    <w:rsid w:val="004822D0"/>
    <w:rsid w:val="0048296E"/>
    <w:rsid w:val="00483B22"/>
    <w:rsid w:val="0048466A"/>
    <w:rsid w:val="004847BA"/>
    <w:rsid w:val="00486D34"/>
    <w:rsid w:val="00487328"/>
    <w:rsid w:val="004873A1"/>
    <w:rsid w:val="0048753F"/>
    <w:rsid w:val="00490598"/>
    <w:rsid w:val="0049204F"/>
    <w:rsid w:val="0049205D"/>
    <w:rsid w:val="00492DA6"/>
    <w:rsid w:val="00492E72"/>
    <w:rsid w:val="00493706"/>
    <w:rsid w:val="00493F25"/>
    <w:rsid w:val="0049494E"/>
    <w:rsid w:val="00495147"/>
    <w:rsid w:val="004952C5"/>
    <w:rsid w:val="004971EE"/>
    <w:rsid w:val="00497667"/>
    <w:rsid w:val="00497FB5"/>
    <w:rsid w:val="004A0A81"/>
    <w:rsid w:val="004A10BF"/>
    <w:rsid w:val="004A1971"/>
    <w:rsid w:val="004A249E"/>
    <w:rsid w:val="004A2602"/>
    <w:rsid w:val="004A2650"/>
    <w:rsid w:val="004A3E2D"/>
    <w:rsid w:val="004A4C96"/>
    <w:rsid w:val="004A52CD"/>
    <w:rsid w:val="004A59C8"/>
    <w:rsid w:val="004A65EE"/>
    <w:rsid w:val="004B1193"/>
    <w:rsid w:val="004B130F"/>
    <w:rsid w:val="004B1315"/>
    <w:rsid w:val="004B1B92"/>
    <w:rsid w:val="004B2E30"/>
    <w:rsid w:val="004B63CB"/>
    <w:rsid w:val="004B6439"/>
    <w:rsid w:val="004B6B88"/>
    <w:rsid w:val="004B6FE1"/>
    <w:rsid w:val="004C0292"/>
    <w:rsid w:val="004C1D6D"/>
    <w:rsid w:val="004C2332"/>
    <w:rsid w:val="004C2BB1"/>
    <w:rsid w:val="004C2D9A"/>
    <w:rsid w:val="004C37AE"/>
    <w:rsid w:val="004C70FB"/>
    <w:rsid w:val="004D0C13"/>
    <w:rsid w:val="004D11C0"/>
    <w:rsid w:val="004D1A58"/>
    <w:rsid w:val="004D255F"/>
    <w:rsid w:val="004D2F2E"/>
    <w:rsid w:val="004D32F3"/>
    <w:rsid w:val="004D3CB4"/>
    <w:rsid w:val="004D489F"/>
    <w:rsid w:val="004D4BC8"/>
    <w:rsid w:val="004D501F"/>
    <w:rsid w:val="004D61FF"/>
    <w:rsid w:val="004E0339"/>
    <w:rsid w:val="004E5569"/>
    <w:rsid w:val="004E6098"/>
    <w:rsid w:val="004E6A1F"/>
    <w:rsid w:val="004E6DF7"/>
    <w:rsid w:val="004F03CD"/>
    <w:rsid w:val="004F1131"/>
    <w:rsid w:val="004F1233"/>
    <w:rsid w:val="004F2264"/>
    <w:rsid w:val="004F22DB"/>
    <w:rsid w:val="004F2429"/>
    <w:rsid w:val="004F24BD"/>
    <w:rsid w:val="004F2B99"/>
    <w:rsid w:val="004F2CCF"/>
    <w:rsid w:val="004F46FB"/>
    <w:rsid w:val="004F571C"/>
    <w:rsid w:val="004F6933"/>
    <w:rsid w:val="004F6ED4"/>
    <w:rsid w:val="004F6F4C"/>
    <w:rsid w:val="004F717C"/>
    <w:rsid w:val="00502151"/>
    <w:rsid w:val="005021D4"/>
    <w:rsid w:val="0050297E"/>
    <w:rsid w:val="0050408F"/>
    <w:rsid w:val="00504702"/>
    <w:rsid w:val="0050499F"/>
    <w:rsid w:val="00505359"/>
    <w:rsid w:val="00506144"/>
    <w:rsid w:val="00511B15"/>
    <w:rsid w:val="00512B3F"/>
    <w:rsid w:val="00513F16"/>
    <w:rsid w:val="00515B4E"/>
    <w:rsid w:val="00515EFA"/>
    <w:rsid w:val="00516422"/>
    <w:rsid w:val="00517170"/>
    <w:rsid w:val="00517ADE"/>
    <w:rsid w:val="00523AF0"/>
    <w:rsid w:val="00524110"/>
    <w:rsid w:val="00524BF7"/>
    <w:rsid w:val="005256ED"/>
    <w:rsid w:val="00525DB5"/>
    <w:rsid w:val="00526FA2"/>
    <w:rsid w:val="00527B37"/>
    <w:rsid w:val="0053025D"/>
    <w:rsid w:val="0053346D"/>
    <w:rsid w:val="0053562F"/>
    <w:rsid w:val="0053658B"/>
    <w:rsid w:val="0053671B"/>
    <w:rsid w:val="005375AF"/>
    <w:rsid w:val="00540089"/>
    <w:rsid w:val="005403D8"/>
    <w:rsid w:val="00544BF2"/>
    <w:rsid w:val="00545CC7"/>
    <w:rsid w:val="00546CB9"/>
    <w:rsid w:val="00546EF5"/>
    <w:rsid w:val="005479A5"/>
    <w:rsid w:val="00553066"/>
    <w:rsid w:val="005548A9"/>
    <w:rsid w:val="00555151"/>
    <w:rsid w:val="00555B1B"/>
    <w:rsid w:val="005561D5"/>
    <w:rsid w:val="00556CA7"/>
    <w:rsid w:val="00557230"/>
    <w:rsid w:val="00560057"/>
    <w:rsid w:val="00561252"/>
    <w:rsid w:val="005614C4"/>
    <w:rsid w:val="00561F46"/>
    <w:rsid w:val="00562D7F"/>
    <w:rsid w:val="005634F5"/>
    <w:rsid w:val="005635D7"/>
    <w:rsid w:val="00563B0E"/>
    <w:rsid w:val="00563DC4"/>
    <w:rsid w:val="005648AB"/>
    <w:rsid w:val="00566F1F"/>
    <w:rsid w:val="00570619"/>
    <w:rsid w:val="00572E0F"/>
    <w:rsid w:val="00573906"/>
    <w:rsid w:val="0057431C"/>
    <w:rsid w:val="005751CB"/>
    <w:rsid w:val="005774DA"/>
    <w:rsid w:val="00577FD1"/>
    <w:rsid w:val="00584552"/>
    <w:rsid w:val="005847E9"/>
    <w:rsid w:val="005865BB"/>
    <w:rsid w:val="00587C68"/>
    <w:rsid w:val="0059007C"/>
    <w:rsid w:val="00590D31"/>
    <w:rsid w:val="00591141"/>
    <w:rsid w:val="00592409"/>
    <w:rsid w:val="00592F04"/>
    <w:rsid w:val="00593D6B"/>
    <w:rsid w:val="00595414"/>
    <w:rsid w:val="00595B7D"/>
    <w:rsid w:val="005975D1"/>
    <w:rsid w:val="005976B3"/>
    <w:rsid w:val="005A0323"/>
    <w:rsid w:val="005A0A1F"/>
    <w:rsid w:val="005A1715"/>
    <w:rsid w:val="005A2D92"/>
    <w:rsid w:val="005A5F70"/>
    <w:rsid w:val="005B3781"/>
    <w:rsid w:val="005B39DD"/>
    <w:rsid w:val="005B3E7B"/>
    <w:rsid w:val="005B3F3A"/>
    <w:rsid w:val="005B64AE"/>
    <w:rsid w:val="005B6B9E"/>
    <w:rsid w:val="005B79D8"/>
    <w:rsid w:val="005B7AC5"/>
    <w:rsid w:val="005C0B45"/>
    <w:rsid w:val="005C0BB0"/>
    <w:rsid w:val="005C11D6"/>
    <w:rsid w:val="005C16B0"/>
    <w:rsid w:val="005C2128"/>
    <w:rsid w:val="005C2A16"/>
    <w:rsid w:val="005C2EED"/>
    <w:rsid w:val="005C4E93"/>
    <w:rsid w:val="005C507F"/>
    <w:rsid w:val="005C5289"/>
    <w:rsid w:val="005D19A7"/>
    <w:rsid w:val="005D20AE"/>
    <w:rsid w:val="005D2B2E"/>
    <w:rsid w:val="005D31B1"/>
    <w:rsid w:val="005D3264"/>
    <w:rsid w:val="005D34FC"/>
    <w:rsid w:val="005D5080"/>
    <w:rsid w:val="005D6072"/>
    <w:rsid w:val="005D6B0D"/>
    <w:rsid w:val="005D72C4"/>
    <w:rsid w:val="005E0AAC"/>
    <w:rsid w:val="005E100F"/>
    <w:rsid w:val="005E11A3"/>
    <w:rsid w:val="005E1672"/>
    <w:rsid w:val="005E297B"/>
    <w:rsid w:val="005E2D84"/>
    <w:rsid w:val="005E4121"/>
    <w:rsid w:val="005E7360"/>
    <w:rsid w:val="005E792C"/>
    <w:rsid w:val="005E7EE5"/>
    <w:rsid w:val="005F02E2"/>
    <w:rsid w:val="005F23C1"/>
    <w:rsid w:val="005F3ABC"/>
    <w:rsid w:val="005F3CF6"/>
    <w:rsid w:val="005F3FB5"/>
    <w:rsid w:val="005F4804"/>
    <w:rsid w:val="005F5949"/>
    <w:rsid w:val="005F595A"/>
    <w:rsid w:val="005F59DC"/>
    <w:rsid w:val="005F607D"/>
    <w:rsid w:val="005F6845"/>
    <w:rsid w:val="005F6E22"/>
    <w:rsid w:val="005F6FA3"/>
    <w:rsid w:val="006012E6"/>
    <w:rsid w:val="0060195E"/>
    <w:rsid w:val="006020A0"/>
    <w:rsid w:val="00602B38"/>
    <w:rsid w:val="0060344A"/>
    <w:rsid w:val="00603A1F"/>
    <w:rsid w:val="00604718"/>
    <w:rsid w:val="00604A31"/>
    <w:rsid w:val="00604DEE"/>
    <w:rsid w:val="00605897"/>
    <w:rsid w:val="006063D1"/>
    <w:rsid w:val="00607258"/>
    <w:rsid w:val="00607E9B"/>
    <w:rsid w:val="00610295"/>
    <w:rsid w:val="00610AD0"/>
    <w:rsid w:val="00611D52"/>
    <w:rsid w:val="006120C4"/>
    <w:rsid w:val="006130FB"/>
    <w:rsid w:val="00613EFE"/>
    <w:rsid w:val="0061690C"/>
    <w:rsid w:val="0061700C"/>
    <w:rsid w:val="00617A55"/>
    <w:rsid w:val="006205ED"/>
    <w:rsid w:val="00621943"/>
    <w:rsid w:val="006233D5"/>
    <w:rsid w:val="00623698"/>
    <w:rsid w:val="00623747"/>
    <w:rsid w:val="006240D4"/>
    <w:rsid w:val="00624C76"/>
    <w:rsid w:val="00624DF9"/>
    <w:rsid w:val="00625094"/>
    <w:rsid w:val="006277A7"/>
    <w:rsid w:val="00631E68"/>
    <w:rsid w:val="0063415B"/>
    <w:rsid w:val="006343B2"/>
    <w:rsid w:val="00635DDB"/>
    <w:rsid w:val="00635EA6"/>
    <w:rsid w:val="00640A7D"/>
    <w:rsid w:val="006415A6"/>
    <w:rsid w:val="006416A2"/>
    <w:rsid w:val="00642D90"/>
    <w:rsid w:val="006440A4"/>
    <w:rsid w:val="006449E2"/>
    <w:rsid w:val="00644CD0"/>
    <w:rsid w:val="0064516B"/>
    <w:rsid w:val="006451F3"/>
    <w:rsid w:val="0064568B"/>
    <w:rsid w:val="00645C07"/>
    <w:rsid w:val="00646266"/>
    <w:rsid w:val="00646375"/>
    <w:rsid w:val="006510C2"/>
    <w:rsid w:val="00651165"/>
    <w:rsid w:val="006514CC"/>
    <w:rsid w:val="00652ADB"/>
    <w:rsid w:val="00653610"/>
    <w:rsid w:val="00654619"/>
    <w:rsid w:val="00654CEA"/>
    <w:rsid w:val="0065587F"/>
    <w:rsid w:val="00655937"/>
    <w:rsid w:val="0066051B"/>
    <w:rsid w:val="006607C4"/>
    <w:rsid w:val="0066118B"/>
    <w:rsid w:val="006622E0"/>
    <w:rsid w:val="006626CE"/>
    <w:rsid w:val="00663092"/>
    <w:rsid w:val="00664652"/>
    <w:rsid w:val="00670101"/>
    <w:rsid w:val="006702FE"/>
    <w:rsid w:val="00672325"/>
    <w:rsid w:val="00672A58"/>
    <w:rsid w:val="00672DE8"/>
    <w:rsid w:val="006737F8"/>
    <w:rsid w:val="00675162"/>
    <w:rsid w:val="00675E0F"/>
    <w:rsid w:val="00676451"/>
    <w:rsid w:val="006766C6"/>
    <w:rsid w:val="006771CE"/>
    <w:rsid w:val="00677298"/>
    <w:rsid w:val="00677B04"/>
    <w:rsid w:val="00680C7E"/>
    <w:rsid w:val="00680DDB"/>
    <w:rsid w:val="00681072"/>
    <w:rsid w:val="00681A24"/>
    <w:rsid w:val="00681D72"/>
    <w:rsid w:val="00682181"/>
    <w:rsid w:val="00682DAC"/>
    <w:rsid w:val="0068411B"/>
    <w:rsid w:val="0068480E"/>
    <w:rsid w:val="00684920"/>
    <w:rsid w:val="006857CB"/>
    <w:rsid w:val="0068586F"/>
    <w:rsid w:val="006879F9"/>
    <w:rsid w:val="00687AB6"/>
    <w:rsid w:val="00691516"/>
    <w:rsid w:val="00691A91"/>
    <w:rsid w:val="006939B2"/>
    <w:rsid w:val="00694F13"/>
    <w:rsid w:val="00695342"/>
    <w:rsid w:val="006A1622"/>
    <w:rsid w:val="006A2EC1"/>
    <w:rsid w:val="006A314C"/>
    <w:rsid w:val="006A3422"/>
    <w:rsid w:val="006A342F"/>
    <w:rsid w:val="006A38BB"/>
    <w:rsid w:val="006A58F0"/>
    <w:rsid w:val="006A625B"/>
    <w:rsid w:val="006A6452"/>
    <w:rsid w:val="006A7BC6"/>
    <w:rsid w:val="006B087B"/>
    <w:rsid w:val="006B3E6C"/>
    <w:rsid w:val="006B4A6F"/>
    <w:rsid w:val="006B7BC0"/>
    <w:rsid w:val="006B7FEC"/>
    <w:rsid w:val="006C395A"/>
    <w:rsid w:val="006C5179"/>
    <w:rsid w:val="006C5325"/>
    <w:rsid w:val="006C58D6"/>
    <w:rsid w:val="006C73F2"/>
    <w:rsid w:val="006D0089"/>
    <w:rsid w:val="006D0AFA"/>
    <w:rsid w:val="006D139F"/>
    <w:rsid w:val="006D1B1B"/>
    <w:rsid w:val="006D20B9"/>
    <w:rsid w:val="006D2420"/>
    <w:rsid w:val="006D2C21"/>
    <w:rsid w:val="006D4521"/>
    <w:rsid w:val="006D6207"/>
    <w:rsid w:val="006D7264"/>
    <w:rsid w:val="006E0DCE"/>
    <w:rsid w:val="006E0E26"/>
    <w:rsid w:val="006E0ED5"/>
    <w:rsid w:val="006E109B"/>
    <w:rsid w:val="006E2ACD"/>
    <w:rsid w:val="006E41D1"/>
    <w:rsid w:val="006E574B"/>
    <w:rsid w:val="006E5A27"/>
    <w:rsid w:val="006E5ABE"/>
    <w:rsid w:val="006E644F"/>
    <w:rsid w:val="006E6530"/>
    <w:rsid w:val="006E7BBD"/>
    <w:rsid w:val="006E7D6B"/>
    <w:rsid w:val="006F0B93"/>
    <w:rsid w:val="006F1F4E"/>
    <w:rsid w:val="006F257E"/>
    <w:rsid w:val="006F29FB"/>
    <w:rsid w:val="006F3879"/>
    <w:rsid w:val="006F6090"/>
    <w:rsid w:val="006F6D5A"/>
    <w:rsid w:val="00700592"/>
    <w:rsid w:val="0070154C"/>
    <w:rsid w:val="00702AB0"/>
    <w:rsid w:val="00702FE1"/>
    <w:rsid w:val="007035FC"/>
    <w:rsid w:val="007041F2"/>
    <w:rsid w:val="00704E9A"/>
    <w:rsid w:val="00705453"/>
    <w:rsid w:val="00705B4E"/>
    <w:rsid w:val="007067DE"/>
    <w:rsid w:val="00710B31"/>
    <w:rsid w:val="007120E5"/>
    <w:rsid w:val="00712DBF"/>
    <w:rsid w:val="007134F0"/>
    <w:rsid w:val="00716C5B"/>
    <w:rsid w:val="00716DF0"/>
    <w:rsid w:val="0072056C"/>
    <w:rsid w:val="00720800"/>
    <w:rsid w:val="00721D4C"/>
    <w:rsid w:val="00722D0B"/>
    <w:rsid w:val="007239B4"/>
    <w:rsid w:val="00726859"/>
    <w:rsid w:val="00726DE5"/>
    <w:rsid w:val="007273FC"/>
    <w:rsid w:val="007275A7"/>
    <w:rsid w:val="007278CE"/>
    <w:rsid w:val="0073244A"/>
    <w:rsid w:val="007329B0"/>
    <w:rsid w:val="007340FE"/>
    <w:rsid w:val="007343C6"/>
    <w:rsid w:val="00734FAF"/>
    <w:rsid w:val="00735AA9"/>
    <w:rsid w:val="007361D7"/>
    <w:rsid w:val="00737541"/>
    <w:rsid w:val="00740F7E"/>
    <w:rsid w:val="00741108"/>
    <w:rsid w:val="00741B75"/>
    <w:rsid w:val="007428CB"/>
    <w:rsid w:val="00743237"/>
    <w:rsid w:val="007432E4"/>
    <w:rsid w:val="007437A9"/>
    <w:rsid w:val="00744DD3"/>
    <w:rsid w:val="00747A36"/>
    <w:rsid w:val="00747ED5"/>
    <w:rsid w:val="00750379"/>
    <w:rsid w:val="007507CE"/>
    <w:rsid w:val="00752BBC"/>
    <w:rsid w:val="00754C0F"/>
    <w:rsid w:val="0075529F"/>
    <w:rsid w:val="007559FA"/>
    <w:rsid w:val="00756EBB"/>
    <w:rsid w:val="00757A59"/>
    <w:rsid w:val="00761B0C"/>
    <w:rsid w:val="00761C9D"/>
    <w:rsid w:val="00762A26"/>
    <w:rsid w:val="00763151"/>
    <w:rsid w:val="00763929"/>
    <w:rsid w:val="007647C4"/>
    <w:rsid w:val="007657DC"/>
    <w:rsid w:val="00766617"/>
    <w:rsid w:val="00767A32"/>
    <w:rsid w:val="00771755"/>
    <w:rsid w:val="007720EA"/>
    <w:rsid w:val="00772FCE"/>
    <w:rsid w:val="00773463"/>
    <w:rsid w:val="00773716"/>
    <w:rsid w:val="00774087"/>
    <w:rsid w:val="007740B3"/>
    <w:rsid w:val="00774AA5"/>
    <w:rsid w:val="00777547"/>
    <w:rsid w:val="00777CF9"/>
    <w:rsid w:val="00780408"/>
    <w:rsid w:val="00780C7E"/>
    <w:rsid w:val="00783063"/>
    <w:rsid w:val="007837B9"/>
    <w:rsid w:val="007849E7"/>
    <w:rsid w:val="007857DF"/>
    <w:rsid w:val="007876D8"/>
    <w:rsid w:val="00787961"/>
    <w:rsid w:val="00787A31"/>
    <w:rsid w:val="00790837"/>
    <w:rsid w:val="00790B24"/>
    <w:rsid w:val="00791E0B"/>
    <w:rsid w:val="00792E3F"/>
    <w:rsid w:val="007930D0"/>
    <w:rsid w:val="00794A66"/>
    <w:rsid w:val="007955C1"/>
    <w:rsid w:val="007967FA"/>
    <w:rsid w:val="00796C11"/>
    <w:rsid w:val="00796DEC"/>
    <w:rsid w:val="00797033"/>
    <w:rsid w:val="007978AC"/>
    <w:rsid w:val="007A19B2"/>
    <w:rsid w:val="007A2D89"/>
    <w:rsid w:val="007A2DB8"/>
    <w:rsid w:val="007A318B"/>
    <w:rsid w:val="007A38B2"/>
    <w:rsid w:val="007A558F"/>
    <w:rsid w:val="007A57CF"/>
    <w:rsid w:val="007A5DA5"/>
    <w:rsid w:val="007A73DB"/>
    <w:rsid w:val="007B0495"/>
    <w:rsid w:val="007B104B"/>
    <w:rsid w:val="007B2A72"/>
    <w:rsid w:val="007B30EB"/>
    <w:rsid w:val="007B36D9"/>
    <w:rsid w:val="007B3908"/>
    <w:rsid w:val="007B3943"/>
    <w:rsid w:val="007B3AC9"/>
    <w:rsid w:val="007B3B46"/>
    <w:rsid w:val="007B3D9D"/>
    <w:rsid w:val="007B57E4"/>
    <w:rsid w:val="007B6646"/>
    <w:rsid w:val="007B79CD"/>
    <w:rsid w:val="007C00BD"/>
    <w:rsid w:val="007C04DC"/>
    <w:rsid w:val="007C0656"/>
    <w:rsid w:val="007C099C"/>
    <w:rsid w:val="007C0DE4"/>
    <w:rsid w:val="007C26FF"/>
    <w:rsid w:val="007C2F8F"/>
    <w:rsid w:val="007C38CC"/>
    <w:rsid w:val="007C3C22"/>
    <w:rsid w:val="007C47F9"/>
    <w:rsid w:val="007C4BFF"/>
    <w:rsid w:val="007C5EA5"/>
    <w:rsid w:val="007C6779"/>
    <w:rsid w:val="007C6845"/>
    <w:rsid w:val="007C7AF0"/>
    <w:rsid w:val="007D02F6"/>
    <w:rsid w:val="007D1ED5"/>
    <w:rsid w:val="007D2506"/>
    <w:rsid w:val="007D4DD1"/>
    <w:rsid w:val="007D5A1E"/>
    <w:rsid w:val="007D5FCE"/>
    <w:rsid w:val="007E04F9"/>
    <w:rsid w:val="007E068D"/>
    <w:rsid w:val="007E0E4D"/>
    <w:rsid w:val="007E1B38"/>
    <w:rsid w:val="007E2FCA"/>
    <w:rsid w:val="007E3EC7"/>
    <w:rsid w:val="007E410D"/>
    <w:rsid w:val="007E7285"/>
    <w:rsid w:val="007F1991"/>
    <w:rsid w:val="007F1D89"/>
    <w:rsid w:val="007F2910"/>
    <w:rsid w:val="007F3853"/>
    <w:rsid w:val="007F65AA"/>
    <w:rsid w:val="007F7081"/>
    <w:rsid w:val="007F74CD"/>
    <w:rsid w:val="007F7776"/>
    <w:rsid w:val="008008DD"/>
    <w:rsid w:val="00800C0A"/>
    <w:rsid w:val="0080102E"/>
    <w:rsid w:val="0080165C"/>
    <w:rsid w:val="00802575"/>
    <w:rsid w:val="008028F7"/>
    <w:rsid w:val="00802A84"/>
    <w:rsid w:val="00803045"/>
    <w:rsid w:val="00803542"/>
    <w:rsid w:val="008038B4"/>
    <w:rsid w:val="00803AA2"/>
    <w:rsid w:val="0080433A"/>
    <w:rsid w:val="00804D91"/>
    <w:rsid w:val="008055DA"/>
    <w:rsid w:val="00806267"/>
    <w:rsid w:val="00806D81"/>
    <w:rsid w:val="0081031D"/>
    <w:rsid w:val="008119E7"/>
    <w:rsid w:val="0081375E"/>
    <w:rsid w:val="008141DE"/>
    <w:rsid w:val="0081424F"/>
    <w:rsid w:val="00814300"/>
    <w:rsid w:val="00814B10"/>
    <w:rsid w:val="00814E74"/>
    <w:rsid w:val="00815D63"/>
    <w:rsid w:val="00817C25"/>
    <w:rsid w:val="00820D57"/>
    <w:rsid w:val="0082233C"/>
    <w:rsid w:val="00822504"/>
    <w:rsid w:val="00824203"/>
    <w:rsid w:val="008258E2"/>
    <w:rsid w:val="0082617B"/>
    <w:rsid w:val="00826D7A"/>
    <w:rsid w:val="00827815"/>
    <w:rsid w:val="008304F1"/>
    <w:rsid w:val="00830B50"/>
    <w:rsid w:val="00832287"/>
    <w:rsid w:val="0083578A"/>
    <w:rsid w:val="008357B4"/>
    <w:rsid w:val="00835B52"/>
    <w:rsid w:val="0083661C"/>
    <w:rsid w:val="0083697A"/>
    <w:rsid w:val="00837CBF"/>
    <w:rsid w:val="00837F7A"/>
    <w:rsid w:val="00840F29"/>
    <w:rsid w:val="00841776"/>
    <w:rsid w:val="00841967"/>
    <w:rsid w:val="008422F5"/>
    <w:rsid w:val="00844AFE"/>
    <w:rsid w:val="00844B4F"/>
    <w:rsid w:val="008460C5"/>
    <w:rsid w:val="0084672F"/>
    <w:rsid w:val="00846FA6"/>
    <w:rsid w:val="0084719C"/>
    <w:rsid w:val="008475A1"/>
    <w:rsid w:val="00850013"/>
    <w:rsid w:val="00850A1F"/>
    <w:rsid w:val="008516E9"/>
    <w:rsid w:val="00851CEF"/>
    <w:rsid w:val="008532B9"/>
    <w:rsid w:val="00855C3A"/>
    <w:rsid w:val="00855D2C"/>
    <w:rsid w:val="00857B9D"/>
    <w:rsid w:val="00860BCD"/>
    <w:rsid w:val="0086108A"/>
    <w:rsid w:val="00861A7F"/>
    <w:rsid w:val="00863294"/>
    <w:rsid w:val="0086688A"/>
    <w:rsid w:val="00866E25"/>
    <w:rsid w:val="008675EE"/>
    <w:rsid w:val="00867878"/>
    <w:rsid w:val="00873BC0"/>
    <w:rsid w:val="00873E86"/>
    <w:rsid w:val="0087583D"/>
    <w:rsid w:val="008775D5"/>
    <w:rsid w:val="008811AB"/>
    <w:rsid w:val="008818B7"/>
    <w:rsid w:val="00882336"/>
    <w:rsid w:val="00883BA5"/>
    <w:rsid w:val="00884455"/>
    <w:rsid w:val="008844CC"/>
    <w:rsid w:val="00886965"/>
    <w:rsid w:val="0088760A"/>
    <w:rsid w:val="008876DB"/>
    <w:rsid w:val="008900A8"/>
    <w:rsid w:val="0089050F"/>
    <w:rsid w:val="0089086D"/>
    <w:rsid w:val="00890E19"/>
    <w:rsid w:val="008926F5"/>
    <w:rsid w:val="008942A0"/>
    <w:rsid w:val="008956DA"/>
    <w:rsid w:val="00896812"/>
    <w:rsid w:val="008972C7"/>
    <w:rsid w:val="008A07E1"/>
    <w:rsid w:val="008A0B4A"/>
    <w:rsid w:val="008A2FA5"/>
    <w:rsid w:val="008A37A1"/>
    <w:rsid w:val="008A3C86"/>
    <w:rsid w:val="008A3E47"/>
    <w:rsid w:val="008A42B8"/>
    <w:rsid w:val="008A585F"/>
    <w:rsid w:val="008B0811"/>
    <w:rsid w:val="008B0E9C"/>
    <w:rsid w:val="008B12B9"/>
    <w:rsid w:val="008B211D"/>
    <w:rsid w:val="008B216C"/>
    <w:rsid w:val="008B2A84"/>
    <w:rsid w:val="008B2CA2"/>
    <w:rsid w:val="008B71B4"/>
    <w:rsid w:val="008B7FBF"/>
    <w:rsid w:val="008C029E"/>
    <w:rsid w:val="008C0D88"/>
    <w:rsid w:val="008C133C"/>
    <w:rsid w:val="008C1362"/>
    <w:rsid w:val="008C17C2"/>
    <w:rsid w:val="008C257C"/>
    <w:rsid w:val="008C3042"/>
    <w:rsid w:val="008C3F8C"/>
    <w:rsid w:val="008C41DD"/>
    <w:rsid w:val="008C4B5F"/>
    <w:rsid w:val="008C4C67"/>
    <w:rsid w:val="008C571D"/>
    <w:rsid w:val="008C5BEF"/>
    <w:rsid w:val="008C6462"/>
    <w:rsid w:val="008C707C"/>
    <w:rsid w:val="008D1548"/>
    <w:rsid w:val="008D2436"/>
    <w:rsid w:val="008D2531"/>
    <w:rsid w:val="008D3E39"/>
    <w:rsid w:val="008D495B"/>
    <w:rsid w:val="008D4AB1"/>
    <w:rsid w:val="008D6BE0"/>
    <w:rsid w:val="008D7ACA"/>
    <w:rsid w:val="008D7BCF"/>
    <w:rsid w:val="008E10E5"/>
    <w:rsid w:val="008E129E"/>
    <w:rsid w:val="008E26EF"/>
    <w:rsid w:val="008E2963"/>
    <w:rsid w:val="008E2979"/>
    <w:rsid w:val="008E3A82"/>
    <w:rsid w:val="008E5598"/>
    <w:rsid w:val="008E7728"/>
    <w:rsid w:val="008E781A"/>
    <w:rsid w:val="008F05A1"/>
    <w:rsid w:val="008F1C9C"/>
    <w:rsid w:val="008F2629"/>
    <w:rsid w:val="008F35AA"/>
    <w:rsid w:val="008F3B42"/>
    <w:rsid w:val="008F4360"/>
    <w:rsid w:val="00900AE5"/>
    <w:rsid w:val="00900F46"/>
    <w:rsid w:val="009021F8"/>
    <w:rsid w:val="009029B4"/>
    <w:rsid w:val="00902FF5"/>
    <w:rsid w:val="0090389E"/>
    <w:rsid w:val="00904C7D"/>
    <w:rsid w:val="009056B2"/>
    <w:rsid w:val="0090622D"/>
    <w:rsid w:val="0090725B"/>
    <w:rsid w:val="00907C18"/>
    <w:rsid w:val="0091266C"/>
    <w:rsid w:val="009130E1"/>
    <w:rsid w:val="00913862"/>
    <w:rsid w:val="00913967"/>
    <w:rsid w:val="00914B69"/>
    <w:rsid w:val="00914C08"/>
    <w:rsid w:val="00915766"/>
    <w:rsid w:val="00915AF8"/>
    <w:rsid w:val="00917D03"/>
    <w:rsid w:val="00917E2D"/>
    <w:rsid w:val="009214B6"/>
    <w:rsid w:val="009215D2"/>
    <w:rsid w:val="00923A1D"/>
    <w:rsid w:val="00924925"/>
    <w:rsid w:val="00925459"/>
    <w:rsid w:val="0092579B"/>
    <w:rsid w:val="00930A88"/>
    <w:rsid w:val="00930B9E"/>
    <w:rsid w:val="00931CAE"/>
    <w:rsid w:val="00931E2D"/>
    <w:rsid w:val="0093339D"/>
    <w:rsid w:val="009344D3"/>
    <w:rsid w:val="00934F2D"/>
    <w:rsid w:val="00936271"/>
    <w:rsid w:val="00936E1C"/>
    <w:rsid w:val="009374FA"/>
    <w:rsid w:val="00940AA3"/>
    <w:rsid w:val="00941A3D"/>
    <w:rsid w:val="00941A4A"/>
    <w:rsid w:val="00941D55"/>
    <w:rsid w:val="00941EED"/>
    <w:rsid w:val="00942233"/>
    <w:rsid w:val="00943090"/>
    <w:rsid w:val="00943564"/>
    <w:rsid w:val="009449A5"/>
    <w:rsid w:val="00945880"/>
    <w:rsid w:val="00945B00"/>
    <w:rsid w:val="00946937"/>
    <w:rsid w:val="0094746F"/>
    <w:rsid w:val="009508C9"/>
    <w:rsid w:val="00950BEB"/>
    <w:rsid w:val="00952169"/>
    <w:rsid w:val="00952427"/>
    <w:rsid w:val="009529DF"/>
    <w:rsid w:val="00952E78"/>
    <w:rsid w:val="00953073"/>
    <w:rsid w:val="00954374"/>
    <w:rsid w:val="009543D5"/>
    <w:rsid w:val="00954732"/>
    <w:rsid w:val="009555C1"/>
    <w:rsid w:val="00955B85"/>
    <w:rsid w:val="009562DE"/>
    <w:rsid w:val="0095647D"/>
    <w:rsid w:val="00956B72"/>
    <w:rsid w:val="00957008"/>
    <w:rsid w:val="00957972"/>
    <w:rsid w:val="009603A2"/>
    <w:rsid w:val="009608E4"/>
    <w:rsid w:val="00961272"/>
    <w:rsid w:val="00962FAF"/>
    <w:rsid w:val="00965200"/>
    <w:rsid w:val="009660BF"/>
    <w:rsid w:val="00967186"/>
    <w:rsid w:val="009700B3"/>
    <w:rsid w:val="009723FC"/>
    <w:rsid w:val="009739F3"/>
    <w:rsid w:val="009741EC"/>
    <w:rsid w:val="00974527"/>
    <w:rsid w:val="00974F32"/>
    <w:rsid w:val="0097522E"/>
    <w:rsid w:val="00975671"/>
    <w:rsid w:val="00975828"/>
    <w:rsid w:val="0097631F"/>
    <w:rsid w:val="0098037D"/>
    <w:rsid w:val="00981429"/>
    <w:rsid w:val="00981DB7"/>
    <w:rsid w:val="00983210"/>
    <w:rsid w:val="009832A3"/>
    <w:rsid w:val="009852E3"/>
    <w:rsid w:val="00987474"/>
    <w:rsid w:val="00987EEB"/>
    <w:rsid w:val="00990631"/>
    <w:rsid w:val="00990774"/>
    <w:rsid w:val="00991070"/>
    <w:rsid w:val="00991D79"/>
    <w:rsid w:val="00993A95"/>
    <w:rsid w:val="0099437D"/>
    <w:rsid w:val="00994445"/>
    <w:rsid w:val="0099481E"/>
    <w:rsid w:val="00994BB2"/>
    <w:rsid w:val="00994C52"/>
    <w:rsid w:val="00996850"/>
    <w:rsid w:val="00996E1A"/>
    <w:rsid w:val="00996EFF"/>
    <w:rsid w:val="00996FD4"/>
    <w:rsid w:val="00997FDD"/>
    <w:rsid w:val="009A1D5B"/>
    <w:rsid w:val="009A24D2"/>
    <w:rsid w:val="009A2DC2"/>
    <w:rsid w:val="009A5E38"/>
    <w:rsid w:val="009A6F98"/>
    <w:rsid w:val="009A7905"/>
    <w:rsid w:val="009B09C5"/>
    <w:rsid w:val="009B0A5D"/>
    <w:rsid w:val="009B0CCB"/>
    <w:rsid w:val="009B17A6"/>
    <w:rsid w:val="009B1F05"/>
    <w:rsid w:val="009B2947"/>
    <w:rsid w:val="009B301C"/>
    <w:rsid w:val="009B4493"/>
    <w:rsid w:val="009B49A9"/>
    <w:rsid w:val="009B4B36"/>
    <w:rsid w:val="009B4EF7"/>
    <w:rsid w:val="009B5C92"/>
    <w:rsid w:val="009B640E"/>
    <w:rsid w:val="009C1769"/>
    <w:rsid w:val="009C1D26"/>
    <w:rsid w:val="009C374F"/>
    <w:rsid w:val="009C3E89"/>
    <w:rsid w:val="009C3F1C"/>
    <w:rsid w:val="009C48A9"/>
    <w:rsid w:val="009C4EE8"/>
    <w:rsid w:val="009C6654"/>
    <w:rsid w:val="009C6B54"/>
    <w:rsid w:val="009C6BDB"/>
    <w:rsid w:val="009D025D"/>
    <w:rsid w:val="009D0D9E"/>
    <w:rsid w:val="009D190A"/>
    <w:rsid w:val="009D1A8B"/>
    <w:rsid w:val="009D2327"/>
    <w:rsid w:val="009D36CD"/>
    <w:rsid w:val="009D3AA6"/>
    <w:rsid w:val="009D3E3F"/>
    <w:rsid w:val="009D43F8"/>
    <w:rsid w:val="009D7E3E"/>
    <w:rsid w:val="009D7E52"/>
    <w:rsid w:val="009D7ED0"/>
    <w:rsid w:val="009E0580"/>
    <w:rsid w:val="009E178D"/>
    <w:rsid w:val="009E19DD"/>
    <w:rsid w:val="009E1DE8"/>
    <w:rsid w:val="009E5757"/>
    <w:rsid w:val="009E5E65"/>
    <w:rsid w:val="009E5EBD"/>
    <w:rsid w:val="009E5F8B"/>
    <w:rsid w:val="009E6FB5"/>
    <w:rsid w:val="009F0693"/>
    <w:rsid w:val="009F1C53"/>
    <w:rsid w:val="009F265D"/>
    <w:rsid w:val="009F49C2"/>
    <w:rsid w:val="009F4A28"/>
    <w:rsid w:val="009F4E59"/>
    <w:rsid w:val="009F6352"/>
    <w:rsid w:val="009F6ECC"/>
    <w:rsid w:val="009F72CD"/>
    <w:rsid w:val="00A0034A"/>
    <w:rsid w:val="00A00E3A"/>
    <w:rsid w:val="00A0346C"/>
    <w:rsid w:val="00A03E7B"/>
    <w:rsid w:val="00A03FDB"/>
    <w:rsid w:val="00A065A0"/>
    <w:rsid w:val="00A06F26"/>
    <w:rsid w:val="00A11155"/>
    <w:rsid w:val="00A1583D"/>
    <w:rsid w:val="00A16695"/>
    <w:rsid w:val="00A16775"/>
    <w:rsid w:val="00A177E1"/>
    <w:rsid w:val="00A17A71"/>
    <w:rsid w:val="00A20E47"/>
    <w:rsid w:val="00A232CC"/>
    <w:rsid w:val="00A2375F"/>
    <w:rsid w:val="00A23CFE"/>
    <w:rsid w:val="00A262B5"/>
    <w:rsid w:val="00A26AA2"/>
    <w:rsid w:val="00A30A2F"/>
    <w:rsid w:val="00A30D90"/>
    <w:rsid w:val="00A314A6"/>
    <w:rsid w:val="00A31512"/>
    <w:rsid w:val="00A34915"/>
    <w:rsid w:val="00A35216"/>
    <w:rsid w:val="00A3537F"/>
    <w:rsid w:val="00A35ABE"/>
    <w:rsid w:val="00A37165"/>
    <w:rsid w:val="00A37BC1"/>
    <w:rsid w:val="00A401F6"/>
    <w:rsid w:val="00A4286D"/>
    <w:rsid w:val="00A44BB3"/>
    <w:rsid w:val="00A46080"/>
    <w:rsid w:val="00A465E2"/>
    <w:rsid w:val="00A46BC1"/>
    <w:rsid w:val="00A4736E"/>
    <w:rsid w:val="00A50EF1"/>
    <w:rsid w:val="00A52141"/>
    <w:rsid w:val="00A5247C"/>
    <w:rsid w:val="00A531E5"/>
    <w:rsid w:val="00A537FA"/>
    <w:rsid w:val="00A54616"/>
    <w:rsid w:val="00A553A5"/>
    <w:rsid w:val="00A55975"/>
    <w:rsid w:val="00A55E81"/>
    <w:rsid w:val="00A56C93"/>
    <w:rsid w:val="00A5727E"/>
    <w:rsid w:val="00A6218D"/>
    <w:rsid w:val="00A6288A"/>
    <w:rsid w:val="00A63BAA"/>
    <w:rsid w:val="00A63DD0"/>
    <w:rsid w:val="00A65660"/>
    <w:rsid w:val="00A674D5"/>
    <w:rsid w:val="00A67C5E"/>
    <w:rsid w:val="00A70090"/>
    <w:rsid w:val="00A70E42"/>
    <w:rsid w:val="00A71B00"/>
    <w:rsid w:val="00A733BB"/>
    <w:rsid w:val="00A73461"/>
    <w:rsid w:val="00A77B74"/>
    <w:rsid w:val="00A808E9"/>
    <w:rsid w:val="00A81B34"/>
    <w:rsid w:val="00A8233A"/>
    <w:rsid w:val="00A82927"/>
    <w:rsid w:val="00A82B54"/>
    <w:rsid w:val="00A82E60"/>
    <w:rsid w:val="00A83029"/>
    <w:rsid w:val="00A8422C"/>
    <w:rsid w:val="00A8474A"/>
    <w:rsid w:val="00A866A6"/>
    <w:rsid w:val="00A87CCF"/>
    <w:rsid w:val="00A916E8"/>
    <w:rsid w:val="00A91FCB"/>
    <w:rsid w:val="00A92A2C"/>
    <w:rsid w:val="00A933D3"/>
    <w:rsid w:val="00A949A4"/>
    <w:rsid w:val="00A9680E"/>
    <w:rsid w:val="00A96A3D"/>
    <w:rsid w:val="00A97437"/>
    <w:rsid w:val="00AA0967"/>
    <w:rsid w:val="00AA0A63"/>
    <w:rsid w:val="00AA2CE8"/>
    <w:rsid w:val="00AA3B77"/>
    <w:rsid w:val="00AA446D"/>
    <w:rsid w:val="00AA56D6"/>
    <w:rsid w:val="00AA5C4F"/>
    <w:rsid w:val="00AB0233"/>
    <w:rsid w:val="00AB084A"/>
    <w:rsid w:val="00AB1146"/>
    <w:rsid w:val="00AB164C"/>
    <w:rsid w:val="00AB235C"/>
    <w:rsid w:val="00AB2CE7"/>
    <w:rsid w:val="00AB3FFC"/>
    <w:rsid w:val="00AB4B02"/>
    <w:rsid w:val="00AB4F3E"/>
    <w:rsid w:val="00AB568A"/>
    <w:rsid w:val="00AB599F"/>
    <w:rsid w:val="00AB66B5"/>
    <w:rsid w:val="00AB69AC"/>
    <w:rsid w:val="00AB7969"/>
    <w:rsid w:val="00AB7F45"/>
    <w:rsid w:val="00AC026A"/>
    <w:rsid w:val="00AC12B7"/>
    <w:rsid w:val="00AC245C"/>
    <w:rsid w:val="00AC2B51"/>
    <w:rsid w:val="00AC456C"/>
    <w:rsid w:val="00AC77C7"/>
    <w:rsid w:val="00AD09C4"/>
    <w:rsid w:val="00AD11F2"/>
    <w:rsid w:val="00AD2BF3"/>
    <w:rsid w:val="00AD3D4F"/>
    <w:rsid w:val="00AD42C5"/>
    <w:rsid w:val="00AD48D9"/>
    <w:rsid w:val="00AD55AD"/>
    <w:rsid w:val="00AD5698"/>
    <w:rsid w:val="00AD58C0"/>
    <w:rsid w:val="00AD7285"/>
    <w:rsid w:val="00AD75CF"/>
    <w:rsid w:val="00AD7A50"/>
    <w:rsid w:val="00AD7B6B"/>
    <w:rsid w:val="00AE2222"/>
    <w:rsid w:val="00AE2387"/>
    <w:rsid w:val="00AE2584"/>
    <w:rsid w:val="00AE47B0"/>
    <w:rsid w:val="00AE55F5"/>
    <w:rsid w:val="00AE5A81"/>
    <w:rsid w:val="00AE5E44"/>
    <w:rsid w:val="00AE6730"/>
    <w:rsid w:val="00AE7ACE"/>
    <w:rsid w:val="00AF0485"/>
    <w:rsid w:val="00AF1D01"/>
    <w:rsid w:val="00AF28EA"/>
    <w:rsid w:val="00AF403A"/>
    <w:rsid w:val="00AF557E"/>
    <w:rsid w:val="00AF5F0D"/>
    <w:rsid w:val="00AF6156"/>
    <w:rsid w:val="00AF7DAC"/>
    <w:rsid w:val="00B01907"/>
    <w:rsid w:val="00B0238E"/>
    <w:rsid w:val="00B035F3"/>
    <w:rsid w:val="00B05421"/>
    <w:rsid w:val="00B06769"/>
    <w:rsid w:val="00B06B61"/>
    <w:rsid w:val="00B0703A"/>
    <w:rsid w:val="00B075E2"/>
    <w:rsid w:val="00B07BE8"/>
    <w:rsid w:val="00B07CA1"/>
    <w:rsid w:val="00B1021D"/>
    <w:rsid w:val="00B117DE"/>
    <w:rsid w:val="00B11A18"/>
    <w:rsid w:val="00B13CE3"/>
    <w:rsid w:val="00B15074"/>
    <w:rsid w:val="00B16292"/>
    <w:rsid w:val="00B1722F"/>
    <w:rsid w:val="00B177D4"/>
    <w:rsid w:val="00B207E5"/>
    <w:rsid w:val="00B20C8F"/>
    <w:rsid w:val="00B2104F"/>
    <w:rsid w:val="00B2117C"/>
    <w:rsid w:val="00B21791"/>
    <w:rsid w:val="00B23096"/>
    <w:rsid w:val="00B24C73"/>
    <w:rsid w:val="00B26CB8"/>
    <w:rsid w:val="00B30A8A"/>
    <w:rsid w:val="00B31DE5"/>
    <w:rsid w:val="00B32A04"/>
    <w:rsid w:val="00B32CD5"/>
    <w:rsid w:val="00B336F9"/>
    <w:rsid w:val="00B3479D"/>
    <w:rsid w:val="00B34CF3"/>
    <w:rsid w:val="00B3552B"/>
    <w:rsid w:val="00B35C25"/>
    <w:rsid w:val="00B3644F"/>
    <w:rsid w:val="00B36DC4"/>
    <w:rsid w:val="00B37401"/>
    <w:rsid w:val="00B37ADD"/>
    <w:rsid w:val="00B40E1A"/>
    <w:rsid w:val="00B4212D"/>
    <w:rsid w:val="00B42378"/>
    <w:rsid w:val="00B42BE5"/>
    <w:rsid w:val="00B44B7C"/>
    <w:rsid w:val="00B44C34"/>
    <w:rsid w:val="00B46A1B"/>
    <w:rsid w:val="00B46E08"/>
    <w:rsid w:val="00B47F53"/>
    <w:rsid w:val="00B5085F"/>
    <w:rsid w:val="00B5232F"/>
    <w:rsid w:val="00B5294B"/>
    <w:rsid w:val="00B539A2"/>
    <w:rsid w:val="00B57238"/>
    <w:rsid w:val="00B57635"/>
    <w:rsid w:val="00B57F33"/>
    <w:rsid w:val="00B60818"/>
    <w:rsid w:val="00B6117F"/>
    <w:rsid w:val="00B617FE"/>
    <w:rsid w:val="00B61FF7"/>
    <w:rsid w:val="00B62381"/>
    <w:rsid w:val="00B63768"/>
    <w:rsid w:val="00B63B4D"/>
    <w:rsid w:val="00B64725"/>
    <w:rsid w:val="00B6523F"/>
    <w:rsid w:val="00B65381"/>
    <w:rsid w:val="00B6639E"/>
    <w:rsid w:val="00B666F3"/>
    <w:rsid w:val="00B668C1"/>
    <w:rsid w:val="00B67DA0"/>
    <w:rsid w:val="00B70479"/>
    <w:rsid w:val="00B7072D"/>
    <w:rsid w:val="00B70F7E"/>
    <w:rsid w:val="00B72322"/>
    <w:rsid w:val="00B72801"/>
    <w:rsid w:val="00B72AAA"/>
    <w:rsid w:val="00B760B0"/>
    <w:rsid w:val="00B76B7D"/>
    <w:rsid w:val="00B77B92"/>
    <w:rsid w:val="00B82C1E"/>
    <w:rsid w:val="00B83E74"/>
    <w:rsid w:val="00B83EC6"/>
    <w:rsid w:val="00B856AD"/>
    <w:rsid w:val="00B85F94"/>
    <w:rsid w:val="00B91732"/>
    <w:rsid w:val="00B920DD"/>
    <w:rsid w:val="00B94339"/>
    <w:rsid w:val="00B94AD8"/>
    <w:rsid w:val="00B94B45"/>
    <w:rsid w:val="00B95EA9"/>
    <w:rsid w:val="00B9636E"/>
    <w:rsid w:val="00B975B1"/>
    <w:rsid w:val="00BA0836"/>
    <w:rsid w:val="00BA090C"/>
    <w:rsid w:val="00BA0ADE"/>
    <w:rsid w:val="00BA2368"/>
    <w:rsid w:val="00BA326A"/>
    <w:rsid w:val="00BA32E5"/>
    <w:rsid w:val="00BA3411"/>
    <w:rsid w:val="00BA66AC"/>
    <w:rsid w:val="00BA6D9D"/>
    <w:rsid w:val="00BB0C0B"/>
    <w:rsid w:val="00BB0EE5"/>
    <w:rsid w:val="00BB1F82"/>
    <w:rsid w:val="00BB208B"/>
    <w:rsid w:val="00BB21C1"/>
    <w:rsid w:val="00BB2FBD"/>
    <w:rsid w:val="00BB3501"/>
    <w:rsid w:val="00BB39C1"/>
    <w:rsid w:val="00BB3B84"/>
    <w:rsid w:val="00BB3C3C"/>
    <w:rsid w:val="00BB4AF6"/>
    <w:rsid w:val="00BB5A11"/>
    <w:rsid w:val="00BB7386"/>
    <w:rsid w:val="00BC0020"/>
    <w:rsid w:val="00BC0BED"/>
    <w:rsid w:val="00BC0E30"/>
    <w:rsid w:val="00BC1BFC"/>
    <w:rsid w:val="00BC2ED2"/>
    <w:rsid w:val="00BC30B7"/>
    <w:rsid w:val="00BC4522"/>
    <w:rsid w:val="00BC614E"/>
    <w:rsid w:val="00BC6979"/>
    <w:rsid w:val="00BC74B2"/>
    <w:rsid w:val="00BC78D5"/>
    <w:rsid w:val="00BD0727"/>
    <w:rsid w:val="00BD12A6"/>
    <w:rsid w:val="00BD1B71"/>
    <w:rsid w:val="00BD23CF"/>
    <w:rsid w:val="00BD44F9"/>
    <w:rsid w:val="00BD5B66"/>
    <w:rsid w:val="00BD70C7"/>
    <w:rsid w:val="00BD75F7"/>
    <w:rsid w:val="00BD795E"/>
    <w:rsid w:val="00BE1018"/>
    <w:rsid w:val="00BE1A94"/>
    <w:rsid w:val="00BE285F"/>
    <w:rsid w:val="00BE2DD8"/>
    <w:rsid w:val="00BE3DD0"/>
    <w:rsid w:val="00BE4ABA"/>
    <w:rsid w:val="00BE6029"/>
    <w:rsid w:val="00BE710C"/>
    <w:rsid w:val="00BE7436"/>
    <w:rsid w:val="00BE7E2C"/>
    <w:rsid w:val="00BE7E40"/>
    <w:rsid w:val="00BF28DE"/>
    <w:rsid w:val="00BF6CA0"/>
    <w:rsid w:val="00BF7E7D"/>
    <w:rsid w:val="00C01C2B"/>
    <w:rsid w:val="00C04CD9"/>
    <w:rsid w:val="00C054D7"/>
    <w:rsid w:val="00C076B1"/>
    <w:rsid w:val="00C100CF"/>
    <w:rsid w:val="00C10206"/>
    <w:rsid w:val="00C11764"/>
    <w:rsid w:val="00C136F2"/>
    <w:rsid w:val="00C13BB5"/>
    <w:rsid w:val="00C13F49"/>
    <w:rsid w:val="00C1424A"/>
    <w:rsid w:val="00C1517F"/>
    <w:rsid w:val="00C15661"/>
    <w:rsid w:val="00C23BE1"/>
    <w:rsid w:val="00C24263"/>
    <w:rsid w:val="00C242C1"/>
    <w:rsid w:val="00C25F57"/>
    <w:rsid w:val="00C26740"/>
    <w:rsid w:val="00C26D7B"/>
    <w:rsid w:val="00C3103B"/>
    <w:rsid w:val="00C311C7"/>
    <w:rsid w:val="00C31BF7"/>
    <w:rsid w:val="00C32023"/>
    <w:rsid w:val="00C321AA"/>
    <w:rsid w:val="00C33647"/>
    <w:rsid w:val="00C33FEF"/>
    <w:rsid w:val="00C3579B"/>
    <w:rsid w:val="00C35F42"/>
    <w:rsid w:val="00C36CD9"/>
    <w:rsid w:val="00C36D72"/>
    <w:rsid w:val="00C3706F"/>
    <w:rsid w:val="00C373B4"/>
    <w:rsid w:val="00C40D45"/>
    <w:rsid w:val="00C41AA9"/>
    <w:rsid w:val="00C4343E"/>
    <w:rsid w:val="00C43E98"/>
    <w:rsid w:val="00C44C72"/>
    <w:rsid w:val="00C45789"/>
    <w:rsid w:val="00C4636E"/>
    <w:rsid w:val="00C46610"/>
    <w:rsid w:val="00C51800"/>
    <w:rsid w:val="00C51842"/>
    <w:rsid w:val="00C52328"/>
    <w:rsid w:val="00C528A0"/>
    <w:rsid w:val="00C53B00"/>
    <w:rsid w:val="00C553DB"/>
    <w:rsid w:val="00C55613"/>
    <w:rsid w:val="00C55D1B"/>
    <w:rsid w:val="00C563E5"/>
    <w:rsid w:val="00C56491"/>
    <w:rsid w:val="00C60871"/>
    <w:rsid w:val="00C611AE"/>
    <w:rsid w:val="00C65B12"/>
    <w:rsid w:val="00C65B71"/>
    <w:rsid w:val="00C6620A"/>
    <w:rsid w:val="00C66A16"/>
    <w:rsid w:val="00C66DF5"/>
    <w:rsid w:val="00C67228"/>
    <w:rsid w:val="00C678CB"/>
    <w:rsid w:val="00C701B3"/>
    <w:rsid w:val="00C70521"/>
    <w:rsid w:val="00C710A9"/>
    <w:rsid w:val="00C72917"/>
    <w:rsid w:val="00C7301F"/>
    <w:rsid w:val="00C74920"/>
    <w:rsid w:val="00C75204"/>
    <w:rsid w:val="00C75D0A"/>
    <w:rsid w:val="00C77C3B"/>
    <w:rsid w:val="00C82B9F"/>
    <w:rsid w:val="00C82DD9"/>
    <w:rsid w:val="00C83C70"/>
    <w:rsid w:val="00C8783F"/>
    <w:rsid w:val="00C87C37"/>
    <w:rsid w:val="00C90E3C"/>
    <w:rsid w:val="00C92C46"/>
    <w:rsid w:val="00C92F85"/>
    <w:rsid w:val="00C93BE1"/>
    <w:rsid w:val="00C94902"/>
    <w:rsid w:val="00C952C1"/>
    <w:rsid w:val="00C97110"/>
    <w:rsid w:val="00C971FE"/>
    <w:rsid w:val="00CA205B"/>
    <w:rsid w:val="00CA272A"/>
    <w:rsid w:val="00CA2807"/>
    <w:rsid w:val="00CA2B5F"/>
    <w:rsid w:val="00CA446B"/>
    <w:rsid w:val="00CB0EEB"/>
    <w:rsid w:val="00CB155A"/>
    <w:rsid w:val="00CB1560"/>
    <w:rsid w:val="00CB29B7"/>
    <w:rsid w:val="00CB2F4F"/>
    <w:rsid w:val="00CB339F"/>
    <w:rsid w:val="00CB3CBE"/>
    <w:rsid w:val="00CB4CA8"/>
    <w:rsid w:val="00CB7832"/>
    <w:rsid w:val="00CC23DD"/>
    <w:rsid w:val="00CC3B75"/>
    <w:rsid w:val="00CC44A2"/>
    <w:rsid w:val="00CC6527"/>
    <w:rsid w:val="00CC6C47"/>
    <w:rsid w:val="00CD07CA"/>
    <w:rsid w:val="00CD0C45"/>
    <w:rsid w:val="00CD0EB7"/>
    <w:rsid w:val="00CD275E"/>
    <w:rsid w:val="00CD2D94"/>
    <w:rsid w:val="00CD3332"/>
    <w:rsid w:val="00CD4E74"/>
    <w:rsid w:val="00CD55EC"/>
    <w:rsid w:val="00CD6325"/>
    <w:rsid w:val="00CD75CA"/>
    <w:rsid w:val="00CD7867"/>
    <w:rsid w:val="00CE14DA"/>
    <w:rsid w:val="00CE286D"/>
    <w:rsid w:val="00CE2AC6"/>
    <w:rsid w:val="00CE2CBE"/>
    <w:rsid w:val="00CE45DE"/>
    <w:rsid w:val="00CE494D"/>
    <w:rsid w:val="00CE4FFB"/>
    <w:rsid w:val="00CE524F"/>
    <w:rsid w:val="00CE7396"/>
    <w:rsid w:val="00CF18AA"/>
    <w:rsid w:val="00CF39AE"/>
    <w:rsid w:val="00CF4463"/>
    <w:rsid w:val="00CF4502"/>
    <w:rsid w:val="00CF63A4"/>
    <w:rsid w:val="00CF6AA6"/>
    <w:rsid w:val="00CF7ED6"/>
    <w:rsid w:val="00D019A9"/>
    <w:rsid w:val="00D0228D"/>
    <w:rsid w:val="00D02406"/>
    <w:rsid w:val="00D0344F"/>
    <w:rsid w:val="00D03DBF"/>
    <w:rsid w:val="00D04510"/>
    <w:rsid w:val="00D04897"/>
    <w:rsid w:val="00D06039"/>
    <w:rsid w:val="00D0687C"/>
    <w:rsid w:val="00D074A5"/>
    <w:rsid w:val="00D12C85"/>
    <w:rsid w:val="00D14292"/>
    <w:rsid w:val="00D1439D"/>
    <w:rsid w:val="00D160E6"/>
    <w:rsid w:val="00D204BA"/>
    <w:rsid w:val="00D204E5"/>
    <w:rsid w:val="00D228B8"/>
    <w:rsid w:val="00D241B4"/>
    <w:rsid w:val="00D2502E"/>
    <w:rsid w:val="00D260B8"/>
    <w:rsid w:val="00D26617"/>
    <w:rsid w:val="00D27687"/>
    <w:rsid w:val="00D300F9"/>
    <w:rsid w:val="00D30BFC"/>
    <w:rsid w:val="00D32641"/>
    <w:rsid w:val="00D32A67"/>
    <w:rsid w:val="00D32E97"/>
    <w:rsid w:val="00D336A5"/>
    <w:rsid w:val="00D338C6"/>
    <w:rsid w:val="00D33924"/>
    <w:rsid w:val="00D33AD5"/>
    <w:rsid w:val="00D362BA"/>
    <w:rsid w:val="00D36AFD"/>
    <w:rsid w:val="00D370D7"/>
    <w:rsid w:val="00D37D62"/>
    <w:rsid w:val="00D37D8C"/>
    <w:rsid w:val="00D4279C"/>
    <w:rsid w:val="00D433CD"/>
    <w:rsid w:val="00D4352E"/>
    <w:rsid w:val="00D43FD5"/>
    <w:rsid w:val="00D4484E"/>
    <w:rsid w:val="00D44E02"/>
    <w:rsid w:val="00D45D96"/>
    <w:rsid w:val="00D4650B"/>
    <w:rsid w:val="00D47271"/>
    <w:rsid w:val="00D4775F"/>
    <w:rsid w:val="00D47CB1"/>
    <w:rsid w:val="00D50AC4"/>
    <w:rsid w:val="00D51295"/>
    <w:rsid w:val="00D51B17"/>
    <w:rsid w:val="00D5289A"/>
    <w:rsid w:val="00D53A4A"/>
    <w:rsid w:val="00D554B6"/>
    <w:rsid w:val="00D55AB3"/>
    <w:rsid w:val="00D5629F"/>
    <w:rsid w:val="00D566F5"/>
    <w:rsid w:val="00D60BD4"/>
    <w:rsid w:val="00D612EE"/>
    <w:rsid w:val="00D62A21"/>
    <w:rsid w:val="00D65088"/>
    <w:rsid w:val="00D66ED8"/>
    <w:rsid w:val="00D67BF9"/>
    <w:rsid w:val="00D705AE"/>
    <w:rsid w:val="00D729AB"/>
    <w:rsid w:val="00D72ADB"/>
    <w:rsid w:val="00D736B3"/>
    <w:rsid w:val="00D73935"/>
    <w:rsid w:val="00D74790"/>
    <w:rsid w:val="00D74E1A"/>
    <w:rsid w:val="00D75155"/>
    <w:rsid w:val="00D76339"/>
    <w:rsid w:val="00D76521"/>
    <w:rsid w:val="00D7797D"/>
    <w:rsid w:val="00D779B2"/>
    <w:rsid w:val="00D77D30"/>
    <w:rsid w:val="00D80773"/>
    <w:rsid w:val="00D80D45"/>
    <w:rsid w:val="00D80F8A"/>
    <w:rsid w:val="00D815F7"/>
    <w:rsid w:val="00D830AC"/>
    <w:rsid w:val="00D83543"/>
    <w:rsid w:val="00D85870"/>
    <w:rsid w:val="00D868E4"/>
    <w:rsid w:val="00D871CA"/>
    <w:rsid w:val="00D87400"/>
    <w:rsid w:val="00D9055B"/>
    <w:rsid w:val="00D930EE"/>
    <w:rsid w:val="00D94628"/>
    <w:rsid w:val="00D95200"/>
    <w:rsid w:val="00D956AE"/>
    <w:rsid w:val="00D95B55"/>
    <w:rsid w:val="00D95D95"/>
    <w:rsid w:val="00D97613"/>
    <w:rsid w:val="00DA02BD"/>
    <w:rsid w:val="00DA10A6"/>
    <w:rsid w:val="00DA158E"/>
    <w:rsid w:val="00DA18F2"/>
    <w:rsid w:val="00DA44DE"/>
    <w:rsid w:val="00DA4F02"/>
    <w:rsid w:val="00DA562F"/>
    <w:rsid w:val="00DB35EC"/>
    <w:rsid w:val="00DB3BBB"/>
    <w:rsid w:val="00DB3C11"/>
    <w:rsid w:val="00DB3C42"/>
    <w:rsid w:val="00DB4132"/>
    <w:rsid w:val="00DB439A"/>
    <w:rsid w:val="00DB6849"/>
    <w:rsid w:val="00DC0CAB"/>
    <w:rsid w:val="00DC2998"/>
    <w:rsid w:val="00DC301E"/>
    <w:rsid w:val="00DC3D93"/>
    <w:rsid w:val="00DC4304"/>
    <w:rsid w:val="00DC4726"/>
    <w:rsid w:val="00DC49EF"/>
    <w:rsid w:val="00DC4BFF"/>
    <w:rsid w:val="00DC5383"/>
    <w:rsid w:val="00DC57E0"/>
    <w:rsid w:val="00DC5A8B"/>
    <w:rsid w:val="00DC5D4A"/>
    <w:rsid w:val="00DC6B43"/>
    <w:rsid w:val="00DD009D"/>
    <w:rsid w:val="00DD0AB8"/>
    <w:rsid w:val="00DD3A35"/>
    <w:rsid w:val="00DD4566"/>
    <w:rsid w:val="00DD5180"/>
    <w:rsid w:val="00DD60DF"/>
    <w:rsid w:val="00DD6DBE"/>
    <w:rsid w:val="00DD792F"/>
    <w:rsid w:val="00DE0115"/>
    <w:rsid w:val="00DE096E"/>
    <w:rsid w:val="00DE3582"/>
    <w:rsid w:val="00DE3C7B"/>
    <w:rsid w:val="00DE4336"/>
    <w:rsid w:val="00DE4379"/>
    <w:rsid w:val="00DE45E8"/>
    <w:rsid w:val="00DE5308"/>
    <w:rsid w:val="00DE56DA"/>
    <w:rsid w:val="00DE5BC3"/>
    <w:rsid w:val="00DE7BB3"/>
    <w:rsid w:val="00DE7DDB"/>
    <w:rsid w:val="00DE7F51"/>
    <w:rsid w:val="00DF1378"/>
    <w:rsid w:val="00DF2B26"/>
    <w:rsid w:val="00DF2D98"/>
    <w:rsid w:val="00DF3565"/>
    <w:rsid w:val="00DF373D"/>
    <w:rsid w:val="00DF44CB"/>
    <w:rsid w:val="00DF5175"/>
    <w:rsid w:val="00DF784C"/>
    <w:rsid w:val="00E0001D"/>
    <w:rsid w:val="00E0155E"/>
    <w:rsid w:val="00E02FBC"/>
    <w:rsid w:val="00E037D6"/>
    <w:rsid w:val="00E05554"/>
    <w:rsid w:val="00E05766"/>
    <w:rsid w:val="00E0602B"/>
    <w:rsid w:val="00E0771A"/>
    <w:rsid w:val="00E07908"/>
    <w:rsid w:val="00E07982"/>
    <w:rsid w:val="00E07A1B"/>
    <w:rsid w:val="00E109F9"/>
    <w:rsid w:val="00E12161"/>
    <w:rsid w:val="00E1320B"/>
    <w:rsid w:val="00E13253"/>
    <w:rsid w:val="00E132D3"/>
    <w:rsid w:val="00E15CFC"/>
    <w:rsid w:val="00E163A6"/>
    <w:rsid w:val="00E17DD5"/>
    <w:rsid w:val="00E21032"/>
    <w:rsid w:val="00E21DF7"/>
    <w:rsid w:val="00E22DAA"/>
    <w:rsid w:val="00E24901"/>
    <w:rsid w:val="00E24F7F"/>
    <w:rsid w:val="00E25BC1"/>
    <w:rsid w:val="00E27AED"/>
    <w:rsid w:val="00E30991"/>
    <w:rsid w:val="00E32FE0"/>
    <w:rsid w:val="00E333E3"/>
    <w:rsid w:val="00E33F02"/>
    <w:rsid w:val="00E356DE"/>
    <w:rsid w:val="00E35EB1"/>
    <w:rsid w:val="00E35FD4"/>
    <w:rsid w:val="00E3600E"/>
    <w:rsid w:val="00E36DFE"/>
    <w:rsid w:val="00E37045"/>
    <w:rsid w:val="00E421C7"/>
    <w:rsid w:val="00E42277"/>
    <w:rsid w:val="00E42C5F"/>
    <w:rsid w:val="00E43CBB"/>
    <w:rsid w:val="00E43E82"/>
    <w:rsid w:val="00E44D5B"/>
    <w:rsid w:val="00E450F2"/>
    <w:rsid w:val="00E4709B"/>
    <w:rsid w:val="00E47826"/>
    <w:rsid w:val="00E47B77"/>
    <w:rsid w:val="00E506D3"/>
    <w:rsid w:val="00E50EC7"/>
    <w:rsid w:val="00E5209B"/>
    <w:rsid w:val="00E53996"/>
    <w:rsid w:val="00E55482"/>
    <w:rsid w:val="00E55867"/>
    <w:rsid w:val="00E55A61"/>
    <w:rsid w:val="00E55B1D"/>
    <w:rsid w:val="00E56B11"/>
    <w:rsid w:val="00E57A91"/>
    <w:rsid w:val="00E60091"/>
    <w:rsid w:val="00E61131"/>
    <w:rsid w:val="00E62BBE"/>
    <w:rsid w:val="00E62D8B"/>
    <w:rsid w:val="00E6485C"/>
    <w:rsid w:val="00E649EF"/>
    <w:rsid w:val="00E64D32"/>
    <w:rsid w:val="00E65342"/>
    <w:rsid w:val="00E65728"/>
    <w:rsid w:val="00E659A8"/>
    <w:rsid w:val="00E663B9"/>
    <w:rsid w:val="00E66F5B"/>
    <w:rsid w:val="00E67C73"/>
    <w:rsid w:val="00E70DD7"/>
    <w:rsid w:val="00E7263B"/>
    <w:rsid w:val="00E732ED"/>
    <w:rsid w:val="00E74171"/>
    <w:rsid w:val="00E74810"/>
    <w:rsid w:val="00E74E29"/>
    <w:rsid w:val="00E74EF2"/>
    <w:rsid w:val="00E76923"/>
    <w:rsid w:val="00E77F93"/>
    <w:rsid w:val="00E81D87"/>
    <w:rsid w:val="00E83647"/>
    <w:rsid w:val="00E870E2"/>
    <w:rsid w:val="00E910B8"/>
    <w:rsid w:val="00E913F0"/>
    <w:rsid w:val="00E9392C"/>
    <w:rsid w:val="00E93F09"/>
    <w:rsid w:val="00E947D8"/>
    <w:rsid w:val="00E96B72"/>
    <w:rsid w:val="00E97261"/>
    <w:rsid w:val="00EA0838"/>
    <w:rsid w:val="00EA2B77"/>
    <w:rsid w:val="00EA31DD"/>
    <w:rsid w:val="00EA3448"/>
    <w:rsid w:val="00EA38C2"/>
    <w:rsid w:val="00EA44D9"/>
    <w:rsid w:val="00EA583E"/>
    <w:rsid w:val="00EA7924"/>
    <w:rsid w:val="00EC44C8"/>
    <w:rsid w:val="00EC4518"/>
    <w:rsid w:val="00EC47D6"/>
    <w:rsid w:val="00EC55FB"/>
    <w:rsid w:val="00EC59E6"/>
    <w:rsid w:val="00EC672C"/>
    <w:rsid w:val="00ED0B89"/>
    <w:rsid w:val="00ED406E"/>
    <w:rsid w:val="00ED739D"/>
    <w:rsid w:val="00EE00D3"/>
    <w:rsid w:val="00EE0D3A"/>
    <w:rsid w:val="00EE0EEC"/>
    <w:rsid w:val="00EE0F2A"/>
    <w:rsid w:val="00EE104F"/>
    <w:rsid w:val="00EE1BB4"/>
    <w:rsid w:val="00EE37BE"/>
    <w:rsid w:val="00EE3CDC"/>
    <w:rsid w:val="00EE47BF"/>
    <w:rsid w:val="00EE5948"/>
    <w:rsid w:val="00EE5959"/>
    <w:rsid w:val="00EE5F56"/>
    <w:rsid w:val="00EE6492"/>
    <w:rsid w:val="00EE781F"/>
    <w:rsid w:val="00EF05A4"/>
    <w:rsid w:val="00EF0D46"/>
    <w:rsid w:val="00EF0F5E"/>
    <w:rsid w:val="00EF1257"/>
    <w:rsid w:val="00EF1739"/>
    <w:rsid w:val="00EF3BAD"/>
    <w:rsid w:val="00EF3DCB"/>
    <w:rsid w:val="00EF4A2E"/>
    <w:rsid w:val="00EF6605"/>
    <w:rsid w:val="00EF6902"/>
    <w:rsid w:val="00EF6A91"/>
    <w:rsid w:val="00EF71B0"/>
    <w:rsid w:val="00F00059"/>
    <w:rsid w:val="00F00647"/>
    <w:rsid w:val="00F00B09"/>
    <w:rsid w:val="00F023B4"/>
    <w:rsid w:val="00F02C43"/>
    <w:rsid w:val="00F03F35"/>
    <w:rsid w:val="00F04A46"/>
    <w:rsid w:val="00F05799"/>
    <w:rsid w:val="00F07A26"/>
    <w:rsid w:val="00F10912"/>
    <w:rsid w:val="00F11927"/>
    <w:rsid w:val="00F12158"/>
    <w:rsid w:val="00F122EF"/>
    <w:rsid w:val="00F1508B"/>
    <w:rsid w:val="00F1517A"/>
    <w:rsid w:val="00F15228"/>
    <w:rsid w:val="00F15A8E"/>
    <w:rsid w:val="00F17649"/>
    <w:rsid w:val="00F21275"/>
    <w:rsid w:val="00F21B1B"/>
    <w:rsid w:val="00F229C2"/>
    <w:rsid w:val="00F27168"/>
    <w:rsid w:val="00F27863"/>
    <w:rsid w:val="00F27B13"/>
    <w:rsid w:val="00F31C07"/>
    <w:rsid w:val="00F31E40"/>
    <w:rsid w:val="00F33DCC"/>
    <w:rsid w:val="00F3553A"/>
    <w:rsid w:val="00F3603D"/>
    <w:rsid w:val="00F378F7"/>
    <w:rsid w:val="00F41EBD"/>
    <w:rsid w:val="00F42339"/>
    <w:rsid w:val="00F42EBE"/>
    <w:rsid w:val="00F44032"/>
    <w:rsid w:val="00F44A0B"/>
    <w:rsid w:val="00F45013"/>
    <w:rsid w:val="00F4779F"/>
    <w:rsid w:val="00F47FD3"/>
    <w:rsid w:val="00F507DB"/>
    <w:rsid w:val="00F50A4B"/>
    <w:rsid w:val="00F50FF2"/>
    <w:rsid w:val="00F514A9"/>
    <w:rsid w:val="00F518C2"/>
    <w:rsid w:val="00F5226D"/>
    <w:rsid w:val="00F52AD2"/>
    <w:rsid w:val="00F54250"/>
    <w:rsid w:val="00F575F2"/>
    <w:rsid w:val="00F578D7"/>
    <w:rsid w:val="00F578DE"/>
    <w:rsid w:val="00F57DF4"/>
    <w:rsid w:val="00F60B72"/>
    <w:rsid w:val="00F60C74"/>
    <w:rsid w:val="00F614EE"/>
    <w:rsid w:val="00F650BC"/>
    <w:rsid w:val="00F652AD"/>
    <w:rsid w:val="00F6548E"/>
    <w:rsid w:val="00F65B06"/>
    <w:rsid w:val="00F66EA4"/>
    <w:rsid w:val="00F676A9"/>
    <w:rsid w:val="00F67D21"/>
    <w:rsid w:val="00F70E44"/>
    <w:rsid w:val="00F722BC"/>
    <w:rsid w:val="00F72CF3"/>
    <w:rsid w:val="00F73A09"/>
    <w:rsid w:val="00F73FAB"/>
    <w:rsid w:val="00F7400F"/>
    <w:rsid w:val="00F75449"/>
    <w:rsid w:val="00F76966"/>
    <w:rsid w:val="00F77726"/>
    <w:rsid w:val="00F77B51"/>
    <w:rsid w:val="00F80EA7"/>
    <w:rsid w:val="00F81DDE"/>
    <w:rsid w:val="00F81F96"/>
    <w:rsid w:val="00F821A8"/>
    <w:rsid w:val="00F84CA2"/>
    <w:rsid w:val="00F85013"/>
    <w:rsid w:val="00F8535F"/>
    <w:rsid w:val="00F85CE0"/>
    <w:rsid w:val="00F86582"/>
    <w:rsid w:val="00F87EBF"/>
    <w:rsid w:val="00F90D23"/>
    <w:rsid w:val="00F91131"/>
    <w:rsid w:val="00F9181C"/>
    <w:rsid w:val="00F92658"/>
    <w:rsid w:val="00F926C7"/>
    <w:rsid w:val="00F93CEE"/>
    <w:rsid w:val="00F93E1B"/>
    <w:rsid w:val="00F945FB"/>
    <w:rsid w:val="00FA0DBD"/>
    <w:rsid w:val="00FA0FB5"/>
    <w:rsid w:val="00FA16D2"/>
    <w:rsid w:val="00FA23AC"/>
    <w:rsid w:val="00FA2A31"/>
    <w:rsid w:val="00FA3EB4"/>
    <w:rsid w:val="00FA5015"/>
    <w:rsid w:val="00FA58F7"/>
    <w:rsid w:val="00FA5A32"/>
    <w:rsid w:val="00FA5CAE"/>
    <w:rsid w:val="00FA67E6"/>
    <w:rsid w:val="00FA7904"/>
    <w:rsid w:val="00FA7D67"/>
    <w:rsid w:val="00FA7EC4"/>
    <w:rsid w:val="00FB04CC"/>
    <w:rsid w:val="00FB0502"/>
    <w:rsid w:val="00FB0C08"/>
    <w:rsid w:val="00FB14F9"/>
    <w:rsid w:val="00FB30F3"/>
    <w:rsid w:val="00FB3DC5"/>
    <w:rsid w:val="00FB4E3A"/>
    <w:rsid w:val="00FB4E7B"/>
    <w:rsid w:val="00FB4EBE"/>
    <w:rsid w:val="00FB5F13"/>
    <w:rsid w:val="00FB62B3"/>
    <w:rsid w:val="00FB6916"/>
    <w:rsid w:val="00FB7918"/>
    <w:rsid w:val="00FC111E"/>
    <w:rsid w:val="00FC2C3B"/>
    <w:rsid w:val="00FC461E"/>
    <w:rsid w:val="00FC4750"/>
    <w:rsid w:val="00FC484E"/>
    <w:rsid w:val="00FC4AC1"/>
    <w:rsid w:val="00FC6C77"/>
    <w:rsid w:val="00FC7FB1"/>
    <w:rsid w:val="00FD01BB"/>
    <w:rsid w:val="00FD1185"/>
    <w:rsid w:val="00FD19AC"/>
    <w:rsid w:val="00FD2CAB"/>
    <w:rsid w:val="00FD327B"/>
    <w:rsid w:val="00FD5470"/>
    <w:rsid w:val="00FE2156"/>
    <w:rsid w:val="00FE2CA6"/>
    <w:rsid w:val="00FE3342"/>
    <w:rsid w:val="00FE39BC"/>
    <w:rsid w:val="00FE43DA"/>
    <w:rsid w:val="00FE68A7"/>
    <w:rsid w:val="00FE7078"/>
    <w:rsid w:val="00FE728F"/>
    <w:rsid w:val="00FE7B61"/>
    <w:rsid w:val="00FF0209"/>
    <w:rsid w:val="00FF09EA"/>
    <w:rsid w:val="00FF153B"/>
    <w:rsid w:val="00FF1D6E"/>
    <w:rsid w:val="00FF3491"/>
    <w:rsid w:val="00FF3617"/>
    <w:rsid w:val="00FF42A7"/>
    <w:rsid w:val="00FF4565"/>
    <w:rsid w:val="00FF5564"/>
    <w:rsid w:val="00FF60EF"/>
    <w:rsid w:val="00FF672F"/>
    <w:rsid w:val="00FF6BAD"/>
    <w:rsid w:val="00FF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C657E"/>
  <w15:docId w15:val="{D6D6F250-4EF8-4431-BD59-8B9699618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7A71"/>
  </w:style>
  <w:style w:type="paragraph" w:styleId="Heading1">
    <w:name w:val="heading 1"/>
    <w:basedOn w:val="Normal"/>
    <w:next w:val="Normal"/>
    <w:link w:val="Heading1Char"/>
    <w:uiPriority w:val="9"/>
    <w:qFormat/>
    <w:rsid w:val="003E5AB6"/>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3E5AB6"/>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69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5698"/>
  </w:style>
  <w:style w:type="paragraph" w:styleId="Footer">
    <w:name w:val="footer"/>
    <w:basedOn w:val="Normal"/>
    <w:link w:val="FooterChar"/>
    <w:uiPriority w:val="99"/>
    <w:unhideWhenUsed/>
    <w:rsid w:val="00AD569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5698"/>
  </w:style>
  <w:style w:type="character" w:styleId="CommentReference">
    <w:name w:val="annotation reference"/>
    <w:basedOn w:val="DefaultParagraphFont"/>
    <w:uiPriority w:val="99"/>
    <w:semiHidden/>
    <w:unhideWhenUsed/>
    <w:rsid w:val="00AB3FFC"/>
    <w:rPr>
      <w:sz w:val="16"/>
      <w:szCs w:val="16"/>
    </w:rPr>
  </w:style>
  <w:style w:type="paragraph" w:styleId="CommentText">
    <w:name w:val="annotation text"/>
    <w:basedOn w:val="Normal"/>
    <w:link w:val="CommentTextChar"/>
    <w:uiPriority w:val="99"/>
    <w:unhideWhenUsed/>
    <w:rsid w:val="00AB3FFC"/>
    <w:pPr>
      <w:spacing w:line="240" w:lineRule="auto"/>
    </w:pPr>
    <w:rPr>
      <w:sz w:val="20"/>
      <w:szCs w:val="20"/>
    </w:rPr>
  </w:style>
  <w:style w:type="character" w:customStyle="1" w:styleId="CommentTextChar">
    <w:name w:val="Comment Text Char"/>
    <w:basedOn w:val="DefaultParagraphFont"/>
    <w:link w:val="CommentText"/>
    <w:uiPriority w:val="99"/>
    <w:rsid w:val="00AB3FFC"/>
    <w:rPr>
      <w:sz w:val="20"/>
      <w:szCs w:val="20"/>
    </w:rPr>
  </w:style>
  <w:style w:type="paragraph" w:styleId="BalloonText">
    <w:name w:val="Balloon Text"/>
    <w:basedOn w:val="Normal"/>
    <w:link w:val="BalloonTextChar"/>
    <w:uiPriority w:val="99"/>
    <w:semiHidden/>
    <w:unhideWhenUsed/>
    <w:rsid w:val="00AB3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FFC"/>
    <w:rPr>
      <w:rFonts w:ascii="Segoe UI" w:hAnsi="Segoe UI" w:cs="Segoe UI"/>
      <w:sz w:val="18"/>
      <w:szCs w:val="18"/>
    </w:rPr>
  </w:style>
  <w:style w:type="paragraph" w:styleId="FootnoteText">
    <w:name w:val="footnote text"/>
    <w:basedOn w:val="Normal"/>
    <w:link w:val="FootnoteTextChar"/>
    <w:uiPriority w:val="99"/>
    <w:semiHidden/>
    <w:unhideWhenUsed/>
    <w:rsid w:val="00F006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0647"/>
    <w:rPr>
      <w:sz w:val="20"/>
      <w:szCs w:val="20"/>
    </w:rPr>
  </w:style>
  <w:style w:type="character" w:styleId="FootnoteReference">
    <w:name w:val="footnote reference"/>
    <w:basedOn w:val="DefaultParagraphFont"/>
    <w:uiPriority w:val="99"/>
    <w:semiHidden/>
    <w:unhideWhenUsed/>
    <w:rsid w:val="00F00647"/>
    <w:rPr>
      <w:vertAlign w:val="superscript"/>
    </w:rPr>
  </w:style>
  <w:style w:type="paragraph" w:styleId="ListParagraph">
    <w:name w:val="List Paragraph"/>
    <w:basedOn w:val="Normal"/>
    <w:uiPriority w:val="34"/>
    <w:qFormat/>
    <w:rsid w:val="006514CC"/>
    <w:pPr>
      <w:ind w:left="720"/>
      <w:contextualSpacing/>
    </w:pPr>
  </w:style>
  <w:style w:type="paragraph" w:styleId="CommentSubject">
    <w:name w:val="annotation subject"/>
    <w:basedOn w:val="CommentText"/>
    <w:next w:val="CommentText"/>
    <w:link w:val="CommentSubjectChar"/>
    <w:uiPriority w:val="99"/>
    <w:semiHidden/>
    <w:unhideWhenUsed/>
    <w:rsid w:val="007E2FCA"/>
    <w:rPr>
      <w:b/>
      <w:bCs/>
    </w:rPr>
  </w:style>
  <w:style w:type="character" w:customStyle="1" w:styleId="CommentSubjectChar">
    <w:name w:val="Comment Subject Char"/>
    <w:basedOn w:val="CommentTextChar"/>
    <w:link w:val="CommentSubject"/>
    <w:uiPriority w:val="99"/>
    <w:semiHidden/>
    <w:rsid w:val="007E2FCA"/>
    <w:rPr>
      <w:b/>
      <w:bCs/>
      <w:sz w:val="20"/>
      <w:szCs w:val="20"/>
    </w:rPr>
  </w:style>
  <w:style w:type="character" w:customStyle="1" w:styleId="fontstyle01">
    <w:name w:val="fontstyle01"/>
    <w:basedOn w:val="DefaultParagraphFont"/>
    <w:rsid w:val="00FB04CC"/>
    <w:rPr>
      <w:rFonts w:ascii="TimesTen-Roman" w:hAnsi="TimesTen-Roman" w:hint="default"/>
      <w:b w:val="0"/>
      <w:bCs w:val="0"/>
      <w:i w:val="0"/>
      <w:iCs w:val="0"/>
      <w:color w:val="231F20"/>
      <w:sz w:val="20"/>
      <w:szCs w:val="20"/>
    </w:rPr>
  </w:style>
  <w:style w:type="character" w:styleId="Hyperlink">
    <w:name w:val="Hyperlink"/>
    <w:basedOn w:val="DefaultParagraphFont"/>
    <w:uiPriority w:val="99"/>
    <w:unhideWhenUsed/>
    <w:rsid w:val="009E6FB5"/>
    <w:rPr>
      <w:color w:val="0563C1" w:themeColor="hyperlink"/>
      <w:u w:val="single"/>
    </w:rPr>
  </w:style>
  <w:style w:type="paragraph" w:styleId="Revision">
    <w:name w:val="Revision"/>
    <w:hidden/>
    <w:uiPriority w:val="99"/>
    <w:semiHidden/>
    <w:rsid w:val="00826D7A"/>
    <w:pPr>
      <w:spacing w:after="0" w:line="240" w:lineRule="auto"/>
    </w:pPr>
  </w:style>
  <w:style w:type="character" w:customStyle="1" w:styleId="apple-converted-space">
    <w:name w:val="apple-converted-space"/>
    <w:basedOn w:val="DefaultParagraphFont"/>
    <w:rsid w:val="004F6933"/>
  </w:style>
  <w:style w:type="character" w:customStyle="1" w:styleId="Heading1Char">
    <w:name w:val="Heading 1 Char"/>
    <w:basedOn w:val="DefaultParagraphFont"/>
    <w:link w:val="Heading1"/>
    <w:uiPriority w:val="9"/>
    <w:rsid w:val="003E5AB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E5AB6"/>
    <w:rPr>
      <w:rFonts w:ascii="Times New Roman" w:eastAsiaTheme="majorEastAsia" w:hAnsi="Times New Roman"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148738">
      <w:bodyDiv w:val="1"/>
      <w:marLeft w:val="0"/>
      <w:marRight w:val="0"/>
      <w:marTop w:val="0"/>
      <w:marBottom w:val="0"/>
      <w:divBdr>
        <w:top w:val="none" w:sz="0" w:space="0" w:color="auto"/>
        <w:left w:val="none" w:sz="0" w:space="0" w:color="auto"/>
        <w:bottom w:val="none" w:sz="0" w:space="0" w:color="auto"/>
        <w:right w:val="none" w:sz="0" w:space="0" w:color="auto"/>
      </w:divBdr>
    </w:div>
    <w:div w:id="568032603">
      <w:bodyDiv w:val="1"/>
      <w:marLeft w:val="0"/>
      <w:marRight w:val="0"/>
      <w:marTop w:val="0"/>
      <w:marBottom w:val="0"/>
      <w:divBdr>
        <w:top w:val="none" w:sz="0" w:space="0" w:color="auto"/>
        <w:left w:val="none" w:sz="0" w:space="0" w:color="auto"/>
        <w:bottom w:val="none" w:sz="0" w:space="0" w:color="auto"/>
        <w:right w:val="none" w:sz="0" w:space="0" w:color="auto"/>
      </w:divBdr>
    </w:div>
    <w:div w:id="687416609">
      <w:bodyDiv w:val="1"/>
      <w:marLeft w:val="0"/>
      <w:marRight w:val="0"/>
      <w:marTop w:val="0"/>
      <w:marBottom w:val="0"/>
      <w:divBdr>
        <w:top w:val="none" w:sz="0" w:space="0" w:color="auto"/>
        <w:left w:val="none" w:sz="0" w:space="0" w:color="auto"/>
        <w:bottom w:val="none" w:sz="0" w:space="0" w:color="auto"/>
        <w:right w:val="none" w:sz="0" w:space="0" w:color="auto"/>
      </w:divBdr>
    </w:div>
    <w:div w:id="863439159">
      <w:bodyDiv w:val="1"/>
      <w:marLeft w:val="0"/>
      <w:marRight w:val="0"/>
      <w:marTop w:val="0"/>
      <w:marBottom w:val="0"/>
      <w:divBdr>
        <w:top w:val="none" w:sz="0" w:space="0" w:color="auto"/>
        <w:left w:val="none" w:sz="0" w:space="0" w:color="auto"/>
        <w:bottom w:val="none" w:sz="0" w:space="0" w:color="auto"/>
        <w:right w:val="none" w:sz="0" w:space="0" w:color="auto"/>
      </w:divBdr>
    </w:div>
    <w:div w:id="928395303">
      <w:bodyDiv w:val="1"/>
      <w:marLeft w:val="0"/>
      <w:marRight w:val="0"/>
      <w:marTop w:val="0"/>
      <w:marBottom w:val="0"/>
      <w:divBdr>
        <w:top w:val="none" w:sz="0" w:space="0" w:color="auto"/>
        <w:left w:val="none" w:sz="0" w:space="0" w:color="auto"/>
        <w:bottom w:val="none" w:sz="0" w:space="0" w:color="auto"/>
        <w:right w:val="none" w:sz="0" w:space="0" w:color="auto"/>
      </w:divBdr>
    </w:div>
    <w:div w:id="1003241341">
      <w:bodyDiv w:val="1"/>
      <w:marLeft w:val="0"/>
      <w:marRight w:val="0"/>
      <w:marTop w:val="0"/>
      <w:marBottom w:val="0"/>
      <w:divBdr>
        <w:top w:val="none" w:sz="0" w:space="0" w:color="auto"/>
        <w:left w:val="none" w:sz="0" w:space="0" w:color="auto"/>
        <w:bottom w:val="none" w:sz="0" w:space="0" w:color="auto"/>
        <w:right w:val="none" w:sz="0" w:space="0" w:color="auto"/>
      </w:divBdr>
    </w:div>
    <w:div w:id="1018195541">
      <w:bodyDiv w:val="1"/>
      <w:marLeft w:val="0"/>
      <w:marRight w:val="0"/>
      <w:marTop w:val="0"/>
      <w:marBottom w:val="0"/>
      <w:divBdr>
        <w:top w:val="none" w:sz="0" w:space="0" w:color="auto"/>
        <w:left w:val="none" w:sz="0" w:space="0" w:color="auto"/>
        <w:bottom w:val="none" w:sz="0" w:space="0" w:color="auto"/>
        <w:right w:val="none" w:sz="0" w:space="0" w:color="auto"/>
      </w:divBdr>
    </w:div>
    <w:div w:id="1502039117">
      <w:bodyDiv w:val="1"/>
      <w:marLeft w:val="0"/>
      <w:marRight w:val="0"/>
      <w:marTop w:val="0"/>
      <w:marBottom w:val="0"/>
      <w:divBdr>
        <w:top w:val="none" w:sz="0" w:space="0" w:color="auto"/>
        <w:left w:val="none" w:sz="0" w:space="0" w:color="auto"/>
        <w:bottom w:val="none" w:sz="0" w:space="0" w:color="auto"/>
        <w:right w:val="none" w:sz="0" w:space="0" w:color="auto"/>
      </w:divBdr>
    </w:div>
    <w:div w:id="1601260939">
      <w:bodyDiv w:val="1"/>
      <w:marLeft w:val="0"/>
      <w:marRight w:val="0"/>
      <w:marTop w:val="0"/>
      <w:marBottom w:val="0"/>
      <w:divBdr>
        <w:top w:val="none" w:sz="0" w:space="0" w:color="auto"/>
        <w:left w:val="none" w:sz="0" w:space="0" w:color="auto"/>
        <w:bottom w:val="none" w:sz="0" w:space="0" w:color="auto"/>
        <w:right w:val="none" w:sz="0" w:space="0" w:color="auto"/>
      </w:divBdr>
    </w:div>
    <w:div w:id="1650938364">
      <w:bodyDiv w:val="1"/>
      <w:marLeft w:val="0"/>
      <w:marRight w:val="0"/>
      <w:marTop w:val="0"/>
      <w:marBottom w:val="0"/>
      <w:divBdr>
        <w:top w:val="none" w:sz="0" w:space="0" w:color="auto"/>
        <w:left w:val="none" w:sz="0" w:space="0" w:color="auto"/>
        <w:bottom w:val="none" w:sz="0" w:space="0" w:color="auto"/>
        <w:right w:val="none" w:sz="0" w:space="0" w:color="auto"/>
      </w:divBdr>
    </w:div>
    <w:div w:id="1699816532">
      <w:bodyDiv w:val="1"/>
      <w:marLeft w:val="0"/>
      <w:marRight w:val="0"/>
      <w:marTop w:val="0"/>
      <w:marBottom w:val="0"/>
      <w:divBdr>
        <w:top w:val="none" w:sz="0" w:space="0" w:color="auto"/>
        <w:left w:val="none" w:sz="0" w:space="0" w:color="auto"/>
        <w:bottom w:val="none" w:sz="0" w:space="0" w:color="auto"/>
        <w:right w:val="none" w:sz="0" w:space="0" w:color="auto"/>
      </w:divBdr>
    </w:div>
    <w:div w:id="20030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ivan.grahek@ugent.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AB3A9-A4F4-4C4F-9C8D-3B4C56B58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TotalTime>
  <Pages>18</Pages>
  <Words>9737</Words>
  <Characters>55502</Characters>
  <Application>Microsoft Office Word</Application>
  <DocSecurity>0</DocSecurity>
  <Lines>462</Lines>
  <Paragraphs>130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65109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Grahek</dc:creator>
  <cp:keywords/>
  <dc:description/>
  <cp:lastModifiedBy>Ivan Grahek</cp:lastModifiedBy>
  <cp:revision>69</cp:revision>
  <cp:lastPrinted>2017-06-14T15:36:00Z</cp:lastPrinted>
  <dcterms:created xsi:type="dcterms:W3CDTF">2018-03-19T10:13:00Z</dcterms:created>
  <dcterms:modified xsi:type="dcterms:W3CDTF">2018-07-13T15:54:00Z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1265218d-f9fd-3b9a-bab8-a2f13eaecf70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http://www.zotero.org/styles/neuroscience-and-biobehavioral-reviews</vt:lpwstr>
  </property>
  <property fmtid="{D5CDD505-2E9C-101B-9397-08002B2CF9AE}" pid="24" name="Mendeley Recent Style Name 9_1">
    <vt:lpwstr>Neuroscience and Biobehavioral Reviews</vt:lpwstr>
  </property>
</Properties>
</file>